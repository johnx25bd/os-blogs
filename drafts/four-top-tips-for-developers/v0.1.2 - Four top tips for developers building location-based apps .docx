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0609D" w14:textId="31E535D9" w:rsidR="006F73BB" w:rsidRPr="006F73BB" w:rsidRDefault="00DF692E" w:rsidP="00495556">
      <w:pPr>
        <w:rPr>
          <w:i/>
          <w:iCs/>
        </w:rPr>
      </w:pPr>
      <w:r>
        <w:rPr>
          <w:b/>
          <w:bCs/>
        </w:rPr>
        <w:t>Four</w:t>
      </w:r>
      <w:r w:rsidR="00CB29C4">
        <w:rPr>
          <w:b/>
          <w:bCs/>
        </w:rPr>
        <w:t xml:space="preserve"> </w:t>
      </w:r>
      <w:r w:rsidR="00423BE0">
        <w:rPr>
          <w:b/>
          <w:bCs/>
        </w:rPr>
        <w:t>top</w:t>
      </w:r>
      <w:r w:rsidR="00CB29C4">
        <w:rPr>
          <w:b/>
          <w:bCs/>
        </w:rPr>
        <w:t xml:space="preserve"> tips for developers </w:t>
      </w:r>
      <w:r w:rsidR="00423BE0">
        <w:rPr>
          <w:b/>
          <w:bCs/>
        </w:rPr>
        <w:t>building location-based apps</w:t>
      </w:r>
      <w:r w:rsidR="00902A2B">
        <w:rPr>
          <w:b/>
          <w:bCs/>
        </w:rPr>
        <w:t xml:space="preserve"> </w:t>
      </w:r>
      <w:r w:rsidR="006F73BB">
        <w:rPr>
          <w:b/>
          <w:bCs/>
        </w:rPr>
        <w:br/>
      </w:r>
      <w:r w:rsidR="006F73BB" w:rsidRPr="006F73BB">
        <w:rPr>
          <w:i/>
          <w:iCs/>
        </w:rPr>
        <w:t>By John Hoopes</w:t>
      </w:r>
    </w:p>
    <w:p w14:paraId="325F7E75" w14:textId="77777777" w:rsidR="00321030" w:rsidRDefault="00C24E9C" w:rsidP="00495556">
      <w:pPr>
        <w:rPr>
          <w:ins w:id="0" w:author="John Hoopes (C)" w:date="2020-07-15T12:03:00Z"/>
        </w:rPr>
      </w:pPr>
      <w:r>
        <w:t xml:space="preserve">As the </w:t>
      </w:r>
      <w:del w:id="1" w:author="John Hoopes (C)" w:date="2020-07-15T12:02:00Z">
        <w:r w:rsidDel="00321030">
          <w:delText>IT around us</w:delText>
        </w:r>
      </w:del>
      <w:ins w:id="2" w:author="John Hoopes (C)" w:date="2020-07-15T12:02:00Z">
        <w:r w:rsidR="00321030">
          <w:t>Internet</w:t>
        </w:r>
      </w:ins>
      <w:r>
        <w:t xml:space="preserve"> continues to evolve and mature</w:t>
      </w:r>
      <w:del w:id="3" w:author="John Hoopes (C)" w:date="2020-07-15T12:03:00Z">
        <w:r w:rsidDel="00321030">
          <w:delText>, it stands to reason that developers should be on a corollary journey</w:delText>
        </w:r>
      </w:del>
      <w:ins w:id="4" w:author="John Hoopes (C)" w:date="2020-07-15T12:03:00Z">
        <w:r w:rsidR="00321030">
          <w:t>, so do development tools and the technologists who use them</w:t>
        </w:r>
      </w:ins>
      <w:r>
        <w:t>. But what does a more mature approach to application development look like</w:t>
      </w:r>
      <w:r w:rsidR="005D0510">
        <w:t xml:space="preserve"> today</w:t>
      </w:r>
      <w:r>
        <w:t xml:space="preserve">? </w:t>
      </w:r>
      <w:del w:id="5" w:author="John Hoopes (C)" w:date="2020-07-15T12:03:00Z">
        <w:r w:rsidR="00B9568B" w:rsidDel="00321030">
          <w:delText xml:space="preserve">Increasingly, </w:delText>
        </w:r>
        <w:r w:rsidR="00770E4E" w:rsidDel="00321030">
          <w:delText xml:space="preserve">user experience is where we </w:delText>
        </w:r>
        <w:r w:rsidR="00043C11" w:rsidDel="00321030">
          <w:delText xml:space="preserve">find the </w:delText>
        </w:r>
        <w:r w:rsidR="007E77A8" w:rsidDel="00321030">
          <w:delText xml:space="preserve">most </w:delText>
        </w:r>
        <w:r w:rsidR="005D59AC" w:rsidDel="00321030">
          <w:delText>the most prominent evolution of applications</w:delText>
        </w:r>
        <w:r w:rsidR="00677A81" w:rsidDel="00321030">
          <w:delText>, and not just in</w:delText>
        </w:r>
        <w:r w:rsidR="00694D28" w:rsidDel="00321030">
          <w:delText xml:space="preserve"> consumer application</w:delText>
        </w:r>
        <w:r w:rsidR="00307FC5" w:rsidDel="00321030">
          <w:delText>s</w:delText>
        </w:r>
        <w:r w:rsidR="00694D28" w:rsidDel="00321030">
          <w:delText xml:space="preserve">. More and more B2B apps </w:delText>
        </w:r>
        <w:r w:rsidR="00677A81" w:rsidDel="00321030">
          <w:delText xml:space="preserve">are </w:delText>
        </w:r>
        <w:r w:rsidR="002F2C20" w:rsidDel="00321030">
          <w:delText>prioritis</w:delText>
        </w:r>
        <w:r w:rsidR="00677A81" w:rsidDel="00321030">
          <w:delText>ing</w:delText>
        </w:r>
        <w:r w:rsidR="002F2C20" w:rsidDel="00321030">
          <w:delText xml:space="preserve"> </w:delText>
        </w:r>
        <w:r w:rsidR="00126FCB" w:rsidDel="00321030">
          <w:delText>U</w:delText>
        </w:r>
        <w:r w:rsidR="00677A81" w:rsidDel="00321030">
          <w:delText>X, too</w:delText>
        </w:r>
        <w:r w:rsidR="002F2C20" w:rsidDel="00321030">
          <w:delText>.</w:delText>
        </w:r>
      </w:del>
      <w:ins w:id="6" w:author="John Hoopes (C)" w:date="2020-07-15T12:03:00Z">
        <w:r w:rsidR="00321030">
          <w:t xml:space="preserve">How do application developers manage growing complexity, and deliver stunning experiences for their users? </w:t>
        </w:r>
      </w:ins>
    </w:p>
    <w:p w14:paraId="47689EFF" w14:textId="1AB2FA80" w:rsidR="006779C7" w:rsidDel="00F4691B" w:rsidRDefault="00321030" w:rsidP="00495556">
      <w:pPr>
        <w:rPr>
          <w:del w:id="7" w:author="John Hoopes (C)" w:date="2020-07-15T12:14:00Z"/>
        </w:rPr>
      </w:pPr>
      <w:ins w:id="8" w:author="John Hoopes (C)" w:date="2020-07-15T12:03:00Z">
        <w:r>
          <w:t>Apps that use location data present extr</w:t>
        </w:r>
      </w:ins>
      <w:ins w:id="9" w:author="John Hoopes (C)" w:date="2020-07-15T12:04:00Z">
        <w:r>
          <w:t>a challenges. Users expect seamless experiences with up-to-date, reliable data – a significant design and engineering challenge.</w:t>
        </w:r>
      </w:ins>
      <w:r w:rsidR="002F2C20">
        <w:t xml:space="preserve"> </w:t>
      </w:r>
    </w:p>
    <w:p w14:paraId="6884DA16" w14:textId="5A57C66E" w:rsidR="005910E1" w:rsidDel="00F4691B" w:rsidRDefault="00620D20" w:rsidP="00495556">
      <w:pPr>
        <w:rPr>
          <w:del w:id="10" w:author="John Hoopes (C)" w:date="2020-07-15T12:14:00Z"/>
        </w:rPr>
      </w:pPr>
      <w:del w:id="11" w:author="John Hoopes (C)" w:date="2020-07-15T12:14:00Z">
        <w:r w:rsidDel="00F4691B">
          <w:delText>In l</w:delText>
        </w:r>
        <w:r w:rsidR="00D75305" w:rsidDel="00F4691B">
          <w:delText>ocation-based apps,</w:delText>
        </w:r>
        <w:r w:rsidR="00A42530" w:rsidDel="00F4691B">
          <w:delText xml:space="preserve"> </w:delText>
        </w:r>
        <w:r w:rsidR="00A0028F" w:rsidDel="00F4691B">
          <w:delText>and</w:delText>
        </w:r>
        <w:r w:rsidR="00A42530" w:rsidDel="00F4691B">
          <w:delText xml:space="preserve"> </w:delText>
        </w:r>
        <w:r w:rsidR="006779C7" w:rsidDel="00F4691B">
          <w:delText xml:space="preserve">those </w:delText>
        </w:r>
        <w:r w:rsidR="00A42530" w:rsidDel="00F4691B">
          <w:delText>that use location</w:delText>
        </w:r>
        <w:r w:rsidR="00D36932" w:rsidDel="00F4691B">
          <w:delText>-based</w:delText>
        </w:r>
        <w:r w:rsidR="00A42530" w:rsidDel="00F4691B">
          <w:delText xml:space="preserve"> </w:delText>
        </w:r>
        <w:r w:rsidR="00B11CFE" w:rsidDel="00F4691B">
          <w:delText xml:space="preserve">data or </w:delText>
        </w:r>
        <w:r w:rsidR="00A42530" w:rsidDel="00F4691B">
          <w:delText>features</w:delText>
        </w:r>
        <w:r w:rsidR="00D36932" w:rsidDel="00F4691B">
          <w:delText>,</w:delText>
        </w:r>
        <w:r w:rsidR="00D23187" w:rsidDel="00F4691B">
          <w:delText xml:space="preserve"> such as mapping </w:delText>
        </w:r>
        <w:r w:rsidR="00ED25F0" w:rsidDel="00F4691B">
          <w:delText>data</w:delText>
        </w:r>
        <w:r w:rsidR="002C3E55" w:rsidDel="00F4691B">
          <w:delText xml:space="preserve"> </w:delText>
        </w:r>
        <w:r w:rsidR="00D23187" w:rsidDel="00F4691B">
          <w:delText>visualisations</w:delText>
        </w:r>
        <w:r w:rsidR="00B11CFE" w:rsidDel="00F4691B">
          <w:delText xml:space="preserve">, </w:delText>
        </w:r>
        <w:r w:rsidR="00D36932" w:rsidDel="00F4691B">
          <w:delText>UX is entirely tied to functionality</w:delText>
        </w:r>
        <w:r w:rsidR="00091D56" w:rsidDel="00F4691B">
          <w:delText>, and vice versa.</w:delText>
        </w:r>
        <w:r w:rsidDel="00F4691B">
          <w:delText xml:space="preserve"> Everything happens somewhere</w:delText>
        </w:r>
        <w:r w:rsidR="00EB4699" w:rsidDel="00F4691B">
          <w:delText>. W</w:delText>
        </w:r>
        <w:r w:rsidDel="00F4691B">
          <w:delText xml:space="preserve">hether </w:delText>
        </w:r>
        <w:r w:rsidR="00443EE7" w:rsidDel="00F4691B">
          <w:delText>it’s a</w:delText>
        </w:r>
        <w:r w:rsidDel="00F4691B">
          <w:delText xml:space="preserve"> restaurant</w:delText>
        </w:r>
        <w:r w:rsidR="00443EE7" w:rsidDel="00F4691B">
          <w:delText xml:space="preserve"> </w:delText>
        </w:r>
        <w:r w:rsidDel="00F4691B">
          <w:delText xml:space="preserve">interacting with an online delivery service, or a proptech startup gathering topographical </w:delText>
        </w:r>
        <w:r w:rsidR="00EB4699" w:rsidDel="00F4691B">
          <w:delText>information on a</w:delText>
        </w:r>
        <w:r w:rsidDel="00F4691B">
          <w:delText xml:space="preserve"> potential development site. In both cases, up-to-data and reliable location data is essential</w:delText>
        </w:r>
        <w:r w:rsidR="00C93DE2" w:rsidDel="00F4691B">
          <w:delText xml:space="preserve">, but with so many datasets, formats and tools </w:delText>
        </w:r>
        <w:r w:rsidR="00894D2A" w:rsidDel="00F4691B">
          <w:delText>out there</w:delText>
        </w:r>
        <w:r w:rsidR="00C93DE2" w:rsidDel="00F4691B">
          <w:delText>,</w:delText>
        </w:r>
        <w:r w:rsidR="00FB7604" w:rsidDel="00F4691B">
          <w:delText xml:space="preserve"> </w:delText>
        </w:r>
        <w:r w:rsidR="00B44652" w:rsidDel="00F4691B">
          <w:delText>choosing</w:delText>
        </w:r>
        <w:r w:rsidR="00421B54" w:rsidDel="00F4691B">
          <w:delText xml:space="preserve"> the right tech stack </w:delText>
        </w:r>
        <w:r w:rsidR="00B44652" w:rsidDel="00F4691B">
          <w:delText xml:space="preserve">can be </w:delText>
        </w:r>
        <w:r w:rsidR="001A43D5" w:rsidDel="00F4691B">
          <w:delText xml:space="preserve">a </w:delText>
        </w:r>
        <w:r w:rsidR="00B44652" w:rsidDel="00F4691B">
          <w:delText>tough</w:delText>
        </w:r>
        <w:r w:rsidR="001A43D5" w:rsidDel="00F4691B">
          <w:delText xml:space="preserve"> job</w:delText>
        </w:r>
        <w:r w:rsidR="00B44652" w:rsidDel="00F4691B">
          <w:delText xml:space="preserve">. </w:delText>
        </w:r>
      </w:del>
    </w:p>
    <w:p w14:paraId="2507AFAA" w14:textId="6ACD9BE1" w:rsidR="00495556" w:rsidRDefault="005910E1" w:rsidP="00495556">
      <w:r>
        <w:t>To help developers, h</w:t>
      </w:r>
      <w:r w:rsidR="008C3FE8">
        <w:t>ere</w:t>
      </w:r>
      <w:r w:rsidR="00400581">
        <w:t xml:space="preserve"> are</w:t>
      </w:r>
      <w:r w:rsidR="008C3FE8">
        <w:t xml:space="preserve"> </w:t>
      </w:r>
      <w:r w:rsidR="00400581">
        <w:t xml:space="preserve">my </w:t>
      </w:r>
      <w:r w:rsidR="006A7886">
        <w:t xml:space="preserve">four </w:t>
      </w:r>
      <w:r w:rsidR="00ED5E2C">
        <w:t>best</w:t>
      </w:r>
      <w:r w:rsidR="0049599A">
        <w:t xml:space="preserve"> practices </w:t>
      </w:r>
      <w:r>
        <w:t xml:space="preserve">for building location-based </w:t>
      </w:r>
      <w:r w:rsidR="00BF1923">
        <w:t>apps</w:t>
      </w:r>
      <w:r w:rsidR="008C3FE8">
        <w:t>.</w:t>
      </w:r>
    </w:p>
    <w:p w14:paraId="7D9B84B8" w14:textId="67C8DAEB" w:rsidR="00982DE3" w:rsidRPr="001110A9" w:rsidRDefault="003A20F9" w:rsidP="00982DE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Inject</w:t>
      </w:r>
      <w:r w:rsidR="00465837">
        <w:rPr>
          <w:b/>
          <w:bCs/>
        </w:rPr>
        <w:t xml:space="preserve"> some API-ness</w:t>
      </w:r>
    </w:p>
    <w:p w14:paraId="02FCFEB4" w14:textId="09EB3508" w:rsidR="00B71B87" w:rsidRDefault="00A63E12" w:rsidP="006C20D2">
      <w:pPr>
        <w:pStyle w:val="xmsolistparagraph"/>
        <w:spacing w:after="160" w:afterAutospacing="0" w:line="252" w:lineRule="auto"/>
      </w:pPr>
      <w:r>
        <w:t>Developers building</w:t>
      </w:r>
      <w:r w:rsidR="0028771A">
        <w:t xml:space="preserve"> any</w:t>
      </w:r>
      <w:r w:rsidR="00982DE3">
        <w:t xml:space="preserve"> application</w:t>
      </w:r>
      <w:r w:rsidR="0028771A">
        <w:t xml:space="preserve"> or feature</w:t>
      </w:r>
      <w:r w:rsidR="00982DE3">
        <w:t xml:space="preserve"> </w:t>
      </w:r>
      <w:r w:rsidR="006C20D2">
        <w:t>that</w:t>
      </w:r>
      <w:r w:rsidR="002762E6">
        <w:t xml:space="preserve"> requires</w:t>
      </w:r>
      <w:r w:rsidR="003E5D25">
        <w:t xml:space="preserve"> the use of external or third</w:t>
      </w:r>
      <w:r w:rsidR="00A73128">
        <w:t>-</w:t>
      </w:r>
      <w:r w:rsidR="003E5D25">
        <w:t xml:space="preserve">party data </w:t>
      </w:r>
      <w:r w:rsidR="00AB2D4E">
        <w:t xml:space="preserve">are often faced with the problem of having to </w:t>
      </w:r>
      <w:r w:rsidR="00D25C70">
        <w:t>download la</w:t>
      </w:r>
      <w:r w:rsidR="006755BC">
        <w:t>rge datasets</w:t>
      </w:r>
      <w:r w:rsidR="00D25C70">
        <w:t xml:space="preserve"> from which </w:t>
      </w:r>
      <w:r w:rsidR="00115C71">
        <w:t>relevant data must be extracted</w:t>
      </w:r>
      <w:r w:rsidR="006755BC">
        <w:t xml:space="preserve">. </w:t>
      </w:r>
      <w:r w:rsidR="006C20D2">
        <w:t xml:space="preserve">Geospatial information, for example, is </w:t>
      </w:r>
      <w:del w:id="12" w:author="John Hoopes (C)" w:date="2020-07-15T12:14:00Z">
        <w:r w:rsidR="006C20D2" w:rsidDel="00F4691B">
          <w:delText xml:space="preserve">typically </w:delText>
        </w:r>
      </w:del>
      <w:ins w:id="13" w:author="John Hoopes (C)" w:date="2020-07-15T12:14:00Z">
        <w:r w:rsidR="00F4691B">
          <w:t>often</w:t>
        </w:r>
        <w:r w:rsidR="00F4691B">
          <w:t xml:space="preserve"> </w:t>
        </w:r>
      </w:ins>
      <w:r w:rsidR="006C20D2">
        <w:t xml:space="preserve">delivered in </w:t>
      </w:r>
      <w:r w:rsidR="00A73128">
        <w:t xml:space="preserve">sizable </w:t>
      </w:r>
      <w:r w:rsidR="006C20D2">
        <w:t xml:space="preserve">datasets, </w:t>
      </w:r>
      <w:r w:rsidR="00A73128">
        <w:t>which must be m</w:t>
      </w:r>
      <w:r w:rsidR="006C20D2">
        <w:t>anually process</w:t>
      </w:r>
      <w:r w:rsidR="00A73128">
        <w:t>ed</w:t>
      </w:r>
      <w:r w:rsidR="006C20D2">
        <w:t>,</w:t>
      </w:r>
      <w:ins w:id="14" w:author="John Hoopes (C)" w:date="2020-07-15T12:14:00Z">
        <w:r w:rsidR="00F4691B">
          <w:t xml:space="preserve"> stored,</w:t>
        </w:r>
      </w:ins>
      <w:r w:rsidR="006C20D2">
        <w:t xml:space="preserve"> manage</w:t>
      </w:r>
      <w:r w:rsidR="00A73128">
        <w:t>d</w:t>
      </w:r>
      <w:r w:rsidR="006C20D2">
        <w:t xml:space="preserve"> and update</w:t>
      </w:r>
      <w:r w:rsidR="00A73128">
        <w:t>d</w:t>
      </w:r>
      <w:r w:rsidR="00B71B87">
        <w:t xml:space="preserve"> </w:t>
      </w:r>
      <w:r w:rsidR="006C20D2">
        <w:t>when new updates are released</w:t>
      </w:r>
      <w:r w:rsidR="00B71B87">
        <w:t xml:space="preserve"> by the </w:t>
      </w:r>
      <w:del w:id="15" w:author="John Hoopes (C)" w:date="2020-07-15T12:14:00Z">
        <w:r w:rsidR="00B71B87" w:rsidDel="00F4691B">
          <w:delText>host</w:delText>
        </w:r>
      </w:del>
      <w:ins w:id="16" w:author="John Hoopes (C)" w:date="2020-07-15T12:14:00Z">
        <w:r w:rsidR="00F4691B">
          <w:t>provider</w:t>
        </w:r>
      </w:ins>
      <w:r w:rsidR="006C20D2">
        <w:t xml:space="preserve">. </w:t>
      </w:r>
      <w:r w:rsidR="00DA7FAE">
        <w:t>This</w:t>
      </w:r>
      <w:ins w:id="17" w:author="John Hoopes (C)" w:date="2020-07-15T12:14:00Z">
        <w:r w:rsidR="00F4691B">
          <w:t xml:space="preserve"> technical overhead</w:t>
        </w:r>
      </w:ins>
      <w:r w:rsidR="00DA7FAE">
        <w:t xml:space="preserve"> </w:t>
      </w:r>
      <w:r w:rsidR="008B2396">
        <w:t>requires</w:t>
      </w:r>
      <w:r w:rsidR="00DA7FAE">
        <w:t xml:space="preserve"> a </w:t>
      </w:r>
      <w:r w:rsidR="008B2396">
        <w:t>significant</w:t>
      </w:r>
      <w:r w:rsidR="00DA7FAE">
        <w:t xml:space="preserve"> investment of time on the side of </w:t>
      </w:r>
      <w:r w:rsidR="00B43A95">
        <w:t>a developer</w:t>
      </w:r>
      <w:ins w:id="18" w:author="John Hoopes (C)" w:date="2020-07-15T12:15:00Z">
        <w:r w:rsidR="00F4691B">
          <w:t>, making many potentially valuable datasets infeasible to use.</w:t>
        </w:r>
      </w:ins>
      <w:del w:id="19" w:author="John Hoopes (C)" w:date="2020-07-15T12:15:00Z">
        <w:r w:rsidR="008B2396" w:rsidDel="00F4691B">
          <w:delText xml:space="preserve">. </w:delText>
        </w:r>
      </w:del>
    </w:p>
    <w:p w14:paraId="61A82477" w14:textId="42728448" w:rsidR="00982DE3" w:rsidRDefault="00681DCE" w:rsidP="008B2FCE">
      <w:pPr>
        <w:pStyle w:val="xmsolistparagraph"/>
        <w:spacing w:after="160" w:afterAutospacing="0" w:line="252" w:lineRule="auto"/>
      </w:pPr>
      <w:r>
        <w:t xml:space="preserve">A </w:t>
      </w:r>
      <w:r w:rsidR="00793A75">
        <w:t xml:space="preserve">much easier and more targeted solution is to consume </w:t>
      </w:r>
      <w:r w:rsidR="00710665">
        <w:t>the</w:t>
      </w:r>
      <w:r w:rsidR="00133924">
        <w:t xml:space="preserve"> data that’s needed, when it’s needed, which is where</w:t>
      </w:r>
      <w:r w:rsidR="006C20D2">
        <w:t xml:space="preserve"> APIs </w:t>
      </w:r>
      <w:r w:rsidR="00225E9C">
        <w:t>come into play. Not only are APIs</w:t>
      </w:r>
      <w:r w:rsidR="006C20D2">
        <w:t xml:space="preserve"> </w:t>
      </w:r>
      <w:ins w:id="20" w:author="John Hoopes (C)" w:date="2020-07-15T12:15:00Z">
        <w:r w:rsidR="00F4691B">
          <w:t xml:space="preserve">often </w:t>
        </w:r>
      </w:ins>
      <w:r w:rsidR="006C20D2">
        <w:t xml:space="preserve">a more efficient way </w:t>
      </w:r>
      <w:r w:rsidR="00116F2F">
        <w:t>for users to</w:t>
      </w:r>
      <w:r w:rsidR="006C20D2">
        <w:t xml:space="preserve"> consume data, </w:t>
      </w:r>
      <w:r w:rsidR="00225E9C">
        <w:t>they</w:t>
      </w:r>
      <w:r w:rsidR="007922B2">
        <w:t xml:space="preserve"> also</w:t>
      </w:r>
      <w:ins w:id="21" w:author="John Hoopes (C)" w:date="2020-07-15T12:15:00Z">
        <w:r w:rsidR="00F4691B">
          <w:t xml:space="preserve"> tend to</w:t>
        </w:r>
      </w:ins>
      <w:r w:rsidR="00116F2F">
        <w:t xml:space="preserve"> lower the total cost of </w:t>
      </w:r>
      <w:del w:id="22" w:author="John Hoopes (C)" w:date="2020-07-15T12:15:00Z">
        <w:r w:rsidR="00116F2F" w:rsidDel="00F4691B">
          <w:delText>ownership</w:delText>
        </w:r>
      </w:del>
      <w:ins w:id="23" w:author="John Hoopes (C)" w:date="2020-07-15T12:15:00Z">
        <w:r w:rsidR="00F4691B">
          <w:t>building an app</w:t>
        </w:r>
      </w:ins>
      <w:r w:rsidR="00602427">
        <w:t>. T</w:t>
      </w:r>
      <w:r w:rsidR="00982DE3">
        <w:t>he API provider hosts the systems that contain the relevant data</w:t>
      </w:r>
      <w:r w:rsidR="00764CFC">
        <w:t xml:space="preserve"> and</w:t>
      </w:r>
      <w:r w:rsidR="005C162D">
        <w:t xml:space="preserve"> take</w:t>
      </w:r>
      <w:r w:rsidR="008B2FCE">
        <w:t>s</w:t>
      </w:r>
      <w:r w:rsidR="005C162D">
        <w:t xml:space="preserve"> charge of </w:t>
      </w:r>
      <w:r w:rsidR="00764CFC">
        <w:t xml:space="preserve">the </w:t>
      </w:r>
      <w:r w:rsidR="005C162D">
        <w:t xml:space="preserve">updates and </w:t>
      </w:r>
      <w:r w:rsidR="005441C4">
        <w:t>management</w:t>
      </w:r>
      <w:r w:rsidR="00982DE3">
        <w:t>, free</w:t>
      </w:r>
      <w:r w:rsidR="005C162D">
        <w:t>ing</w:t>
      </w:r>
      <w:r w:rsidR="00982DE3">
        <w:t xml:space="preserve"> up </w:t>
      </w:r>
      <w:del w:id="24" w:author="John Hoopes (C)" w:date="2020-07-15T12:15:00Z">
        <w:r w:rsidR="00982DE3" w:rsidDel="00F4691B">
          <w:delText>bandwidth</w:delText>
        </w:r>
        <w:r w:rsidR="005441C4" w:rsidDel="00F4691B">
          <w:delText xml:space="preserve"> </w:delText>
        </w:r>
      </w:del>
      <w:ins w:id="25" w:author="John Hoopes (C)" w:date="2020-07-15T12:15:00Z">
        <w:r w:rsidR="00F4691B">
          <w:t>time</w:t>
        </w:r>
        <w:r w:rsidR="00F4691B">
          <w:t xml:space="preserve"> </w:t>
        </w:r>
      </w:ins>
      <w:r w:rsidR="005441C4">
        <w:t xml:space="preserve">for </w:t>
      </w:r>
      <w:r w:rsidR="00C70859">
        <w:t>developers</w:t>
      </w:r>
      <w:r w:rsidR="00982DE3">
        <w:t xml:space="preserve"> to focus on other </w:t>
      </w:r>
      <w:del w:id="26" w:author="John Hoopes (C)" w:date="2020-07-15T12:15:00Z">
        <w:r w:rsidR="00982DE3" w:rsidDel="00F4691B">
          <w:delText>tasks</w:delText>
        </w:r>
        <w:r w:rsidR="001E6C1D" w:rsidDel="00F4691B">
          <w:delText xml:space="preserve"> –</w:delText>
        </w:r>
        <w:r w:rsidR="003858EF" w:rsidDel="00F4691B">
          <w:delText xml:space="preserve"> such as improving UX</w:delText>
        </w:r>
      </w:del>
      <w:ins w:id="27" w:author="John Hoopes (C)" w:date="2020-07-15T12:15:00Z">
        <w:r w:rsidR="00F4691B">
          <w:t>tasks.</w:t>
        </w:r>
      </w:ins>
      <w:del w:id="28" w:author="John Hoopes (C)" w:date="2020-07-15T12:15:00Z">
        <w:r w:rsidR="001E6C1D" w:rsidDel="00F4691B">
          <w:delText>!</w:delText>
        </w:r>
      </w:del>
      <w:r w:rsidR="001E6C1D">
        <w:t xml:space="preserve"> </w:t>
      </w:r>
      <w:r w:rsidR="009A68C8">
        <w:t xml:space="preserve">APIs also ensure that the most </w:t>
      </w:r>
      <w:r w:rsidR="00CD556C">
        <w:t>current</w:t>
      </w:r>
      <w:r w:rsidR="009A68C8">
        <w:t xml:space="preserve"> </w:t>
      </w:r>
      <w:r w:rsidR="009357DF">
        <w:t>dat</w:t>
      </w:r>
      <w:r w:rsidR="00CD556C">
        <w:t xml:space="preserve">a is being </w:t>
      </w:r>
      <w:r w:rsidR="0010557D">
        <w:t>consumed, which can often define the entire proposition of an app, especially if it’s one that relies on accurate location information</w:t>
      </w:r>
      <w:r w:rsidR="00C62E57">
        <w:t xml:space="preserve">. </w:t>
      </w:r>
    </w:p>
    <w:p w14:paraId="478EE6D0" w14:textId="587B0C7B" w:rsidR="00B12140" w:rsidRDefault="00B60C2D" w:rsidP="008B2FCE">
      <w:pPr>
        <w:pStyle w:val="xmsolistparagraph"/>
        <w:spacing w:after="160" w:afterAutospacing="0" w:line="252" w:lineRule="auto"/>
      </w:pPr>
      <w:r>
        <w:t xml:space="preserve">Mapping data visualisations for example often only </w:t>
      </w:r>
      <w:r w:rsidR="00370D7D">
        <w:t xml:space="preserve">fulfil their purpose if they reflect the </w:t>
      </w:r>
      <w:r w:rsidR="006968EA">
        <w:t xml:space="preserve">most recent data. </w:t>
      </w:r>
      <w:del w:id="29" w:author="John Hoopes (C)" w:date="2020-07-15T12:16:00Z">
        <w:r w:rsidR="006968EA" w:rsidDel="00F4691B">
          <w:delText xml:space="preserve">One only needs to look at the multiple use cases </w:delText>
        </w:r>
        <w:r w:rsidR="00177B20" w:rsidDel="00F4691B">
          <w:delText>that hav</w:delText>
        </w:r>
        <w:r w:rsidR="00A40DAC" w:rsidDel="00F4691B">
          <w:delText xml:space="preserve">e been created during the COVID-19 pandemic, wherein </w:delText>
        </w:r>
        <w:r w:rsidR="006266B1" w:rsidDel="00F4691B">
          <w:delText>up-to-date data has informed local and national responses t</w:delText>
        </w:r>
        <w:r w:rsidR="008B77A5" w:rsidDel="00F4691B">
          <w:delText xml:space="preserve">o constantly </w:delText>
        </w:r>
        <w:r w:rsidR="00075FD7" w:rsidDel="00F4691B">
          <w:delText>evolving situations.</w:delText>
        </w:r>
      </w:del>
      <w:ins w:id="30" w:author="John Hoopes (C)" w:date="2020-07-15T12:16:00Z">
        <w:r w:rsidR="00F4691B">
          <w:t>APIs can ease the burden on developers by offering reliable, well-maintained data sources.</w:t>
        </w:r>
      </w:ins>
      <w:r w:rsidR="00075FD7">
        <w:t xml:space="preserve"> </w:t>
      </w:r>
    </w:p>
    <w:p w14:paraId="644C076E" w14:textId="1B656502" w:rsidR="008C3FE8" w:rsidRPr="001110A9" w:rsidRDefault="00D26C6E" w:rsidP="008B2FC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Validate before you integrate</w:t>
      </w:r>
      <w:r w:rsidR="008C3FE8" w:rsidRPr="001110A9">
        <w:rPr>
          <w:b/>
          <w:bCs/>
        </w:rPr>
        <w:t xml:space="preserve">  </w:t>
      </w:r>
    </w:p>
    <w:p w14:paraId="7A8F5F11" w14:textId="223E985E" w:rsidR="00D26C6E" w:rsidRDefault="00832DDA" w:rsidP="00122039">
      <w:r>
        <w:t>Application development today necessitates the use of</w:t>
      </w:r>
      <w:r w:rsidR="008C3F8C">
        <w:t xml:space="preserve"> a variety of</w:t>
      </w:r>
      <w:r w:rsidR="00F80FE7">
        <w:t xml:space="preserve"> </w:t>
      </w:r>
      <w:r w:rsidR="008C3F8C">
        <w:t>datasets</w:t>
      </w:r>
      <w:r w:rsidR="00EB507E">
        <w:t xml:space="preserve">, many of which </w:t>
      </w:r>
      <w:r w:rsidR="00F42A02">
        <w:t xml:space="preserve">come in incompatible </w:t>
      </w:r>
      <w:r w:rsidR="00E9444E">
        <w:t>formats</w:t>
      </w:r>
      <w:r w:rsidR="008C3F8C">
        <w:t xml:space="preserve">. </w:t>
      </w:r>
      <w:r w:rsidR="00122039">
        <w:t>In fact, t</w:t>
      </w:r>
      <w:r w:rsidR="00C02653">
        <w:t xml:space="preserve">he chances that </w:t>
      </w:r>
      <w:r w:rsidR="00A021C0">
        <w:t>all</w:t>
      </w:r>
      <w:r w:rsidR="00C02653">
        <w:t xml:space="preserve"> required dataset</w:t>
      </w:r>
      <w:r w:rsidR="00A021C0">
        <w:t>s</w:t>
      </w:r>
      <w:r w:rsidR="00C02653">
        <w:t xml:space="preserve"> </w:t>
      </w:r>
      <w:r w:rsidR="00A021C0">
        <w:t>are</w:t>
      </w:r>
      <w:r w:rsidR="00C02653">
        <w:t xml:space="preserve"> interoperable is very low</w:t>
      </w:r>
      <w:r w:rsidR="00465837">
        <w:t>, which</w:t>
      </w:r>
      <w:r w:rsidR="00C656F2">
        <w:t xml:space="preserve"> could mean</w:t>
      </w:r>
      <w:r w:rsidR="00007275">
        <w:t xml:space="preserve"> a</w:t>
      </w:r>
      <w:r w:rsidR="00C656F2">
        <w:t xml:space="preserve"> </w:t>
      </w:r>
      <w:r w:rsidR="00035106">
        <w:t xml:space="preserve">significant </w:t>
      </w:r>
      <w:r w:rsidR="00007275">
        <w:t>amount of heavy lif</w:t>
      </w:r>
      <w:r w:rsidR="00035106">
        <w:t>t</w:t>
      </w:r>
      <w:r w:rsidR="00007275">
        <w:t>ing</w:t>
      </w:r>
      <w:r w:rsidR="00035106">
        <w:t xml:space="preserve"> </w:t>
      </w:r>
      <w:r w:rsidR="00007275">
        <w:t>at the data</w:t>
      </w:r>
      <w:r w:rsidR="00035106">
        <w:t xml:space="preserve"> integration</w:t>
      </w:r>
      <w:r w:rsidR="00DA0B79">
        <w:t xml:space="preserve"> stage</w:t>
      </w:r>
      <w:r w:rsidR="00035106">
        <w:t xml:space="preserve">. </w:t>
      </w:r>
      <w:r w:rsidR="00C02653">
        <w:t>When it comes to geospatial data on the web, for example, the de facto standard</w:t>
      </w:r>
      <w:del w:id="31" w:author="John Hoopes (C)" w:date="2020-07-15T12:20:00Z">
        <w:r w:rsidR="00C02653" w:rsidDel="00F4691B">
          <w:delText>, particularly</w:delText>
        </w:r>
      </w:del>
      <w:r w:rsidR="00C02653">
        <w:t xml:space="preserve"> for vector </w:t>
      </w:r>
      <w:del w:id="32" w:author="John Hoopes (C)" w:date="2020-07-15T12:20:00Z">
        <w:r w:rsidR="00C02653" w:rsidDel="00F4691B">
          <w:delText>tiles</w:delText>
        </w:r>
      </w:del>
      <w:ins w:id="33" w:author="John Hoopes (C)" w:date="2020-07-15T12:20:00Z">
        <w:r w:rsidR="00F4691B">
          <w:t>features</w:t>
        </w:r>
      </w:ins>
      <w:del w:id="34" w:author="John Hoopes (C)" w:date="2020-07-15T12:20:00Z">
        <w:r w:rsidR="00C02653" w:rsidDel="00F4691B">
          <w:delText>,</w:delText>
        </w:r>
      </w:del>
      <w:r w:rsidR="00C02653">
        <w:t xml:space="preserve"> is </w:t>
      </w:r>
      <w:ins w:id="35" w:author="John Hoopes (C)" w:date="2020-07-15T16:47:00Z">
        <w:r w:rsidR="00080401">
          <w:fldChar w:fldCharType="begin"/>
        </w:r>
        <w:r w:rsidR="00080401">
          <w:instrText xml:space="preserve"> HYPERLINK "https://geojson.org/" </w:instrText>
        </w:r>
        <w:r w:rsidR="00080401">
          <w:fldChar w:fldCharType="separate"/>
        </w:r>
        <w:proofErr w:type="spellStart"/>
        <w:r w:rsidR="00C02653" w:rsidRPr="00080401">
          <w:rPr>
            <w:rStyle w:val="Hyperlink"/>
          </w:rPr>
          <w:t>GeoJSON</w:t>
        </w:r>
        <w:proofErr w:type="spellEnd"/>
        <w:r w:rsidR="00080401">
          <w:fldChar w:fldCharType="end"/>
        </w:r>
      </w:ins>
      <w:r w:rsidR="00C02653">
        <w:t xml:space="preserve">. However, </w:t>
      </w:r>
      <w:del w:id="36" w:author="John Hoopes (C)" w:date="2020-07-15T12:21:00Z">
        <w:r w:rsidR="00C02653" w:rsidDel="00F4691B">
          <w:delText xml:space="preserve">a great deal of </w:delText>
        </w:r>
      </w:del>
      <w:r w:rsidR="00C02653">
        <w:t xml:space="preserve">spatial data </w:t>
      </w:r>
      <w:r w:rsidR="00D434EC">
        <w:t xml:space="preserve">that developers will need </w:t>
      </w:r>
      <w:ins w:id="37" w:author="John Hoopes (C)" w:date="2020-07-15T12:21:00Z">
        <w:r w:rsidR="00F4691B">
          <w:t xml:space="preserve">might </w:t>
        </w:r>
      </w:ins>
      <w:r w:rsidR="00C02653">
        <w:t>come</w:t>
      </w:r>
      <w:ins w:id="38" w:author="John Hoopes (C)" w:date="2020-07-15T12:21:00Z">
        <w:r w:rsidR="00F4691B">
          <w:t xml:space="preserve"> </w:t>
        </w:r>
      </w:ins>
      <w:del w:id="39" w:author="John Hoopes (C)" w:date="2020-07-15T12:21:00Z">
        <w:r w:rsidR="00C02653" w:rsidDel="00F4691B">
          <w:delText xml:space="preserve">s </w:delText>
        </w:r>
      </w:del>
      <w:r w:rsidR="00C02653">
        <w:t>as shapefiles, which are designed for GIS applications</w:t>
      </w:r>
      <w:r w:rsidR="00AF5E25">
        <w:t>, and o</w:t>
      </w:r>
      <w:r w:rsidR="00C02653">
        <w:t xml:space="preserve">thers, such as </w:t>
      </w:r>
      <w:ins w:id="40" w:author="John Hoopes (C)" w:date="2020-07-15T16:47:00Z">
        <w:r w:rsidR="00080401">
          <w:fldChar w:fldCharType="begin"/>
        </w:r>
        <w:r w:rsidR="00080401">
          <w:instrText xml:space="preserve"> HYPERLINK "https://en.wikipedia.org/wiki/Geography_Markup_Language" \l ":~:text=The%20Geography%20Markup%20Language%20(GML,geographic%20transactions%20on%20the%20Internet." </w:instrText>
        </w:r>
        <w:r w:rsidR="00080401">
          <w:fldChar w:fldCharType="separate"/>
        </w:r>
        <w:r w:rsidR="00C02653" w:rsidRPr="00080401">
          <w:rPr>
            <w:rStyle w:val="Hyperlink"/>
          </w:rPr>
          <w:t xml:space="preserve">Geographical </w:t>
        </w:r>
        <w:proofErr w:type="spellStart"/>
        <w:r w:rsidR="00C02653" w:rsidRPr="00080401">
          <w:rPr>
            <w:rStyle w:val="Hyperlink"/>
          </w:rPr>
          <w:t>Markup</w:t>
        </w:r>
        <w:proofErr w:type="spellEnd"/>
        <w:r w:rsidR="00C02653" w:rsidRPr="00080401">
          <w:rPr>
            <w:rStyle w:val="Hyperlink"/>
          </w:rPr>
          <w:t xml:space="preserve"> Language</w:t>
        </w:r>
        <w:r w:rsidR="00080401">
          <w:fldChar w:fldCharType="end"/>
        </w:r>
      </w:ins>
      <w:r w:rsidR="00C02653">
        <w:t xml:space="preserve"> (GML)</w:t>
      </w:r>
      <w:del w:id="41" w:author="John Hoopes (C)" w:date="2020-07-15T12:21:00Z">
        <w:r w:rsidR="00C02653" w:rsidDel="00F4691B">
          <w:delText xml:space="preserve"> files</w:delText>
        </w:r>
      </w:del>
      <w:ins w:id="42" w:author="John Hoopes (C)" w:date="2020-07-15T12:21:00Z">
        <w:r w:rsidR="00F4691B">
          <w:t xml:space="preserve">, </w:t>
        </w:r>
      </w:ins>
      <w:ins w:id="43" w:author="John Hoopes (C)" w:date="2020-07-15T16:48:00Z">
        <w:r w:rsidR="00080401">
          <w:fldChar w:fldCharType="begin"/>
        </w:r>
        <w:r w:rsidR="00080401">
          <w:instrText xml:space="preserve"> HYPERLINK "https://en.wikipedia.org/wiki/Keyhole_Markup_Language" </w:instrText>
        </w:r>
        <w:r w:rsidR="00080401">
          <w:fldChar w:fldCharType="separate"/>
        </w:r>
        <w:r w:rsidR="00F4691B" w:rsidRPr="00080401">
          <w:rPr>
            <w:rStyle w:val="Hyperlink"/>
          </w:rPr>
          <w:t>KML</w:t>
        </w:r>
        <w:r w:rsidR="00080401">
          <w:fldChar w:fldCharType="end"/>
        </w:r>
      </w:ins>
      <w:ins w:id="44" w:author="John Hoopes (C)" w:date="2020-07-15T12:21:00Z">
        <w:r w:rsidR="00F4691B">
          <w:t xml:space="preserve">, </w:t>
        </w:r>
      </w:ins>
      <w:ins w:id="45" w:author="John Hoopes (C)" w:date="2020-07-15T16:48:00Z">
        <w:r w:rsidR="00080401">
          <w:fldChar w:fldCharType="begin"/>
        </w:r>
        <w:r w:rsidR="00080401">
          <w:instrText xml:space="preserve"> HYPERLINK "https://en.wikipedia.org/wiki/GPS_Exchange_Format" </w:instrText>
        </w:r>
        <w:r w:rsidR="00080401">
          <w:fldChar w:fldCharType="separate"/>
        </w:r>
        <w:del w:id="46" w:author="John Hoopes (C)" w:date="2020-07-15T12:21:00Z">
          <w:r w:rsidR="00C02653" w:rsidRPr="00080401" w:rsidDel="00F4691B">
            <w:rPr>
              <w:rStyle w:val="Hyperlink"/>
            </w:rPr>
            <w:delText xml:space="preserve"> </w:delText>
          </w:r>
          <w:r w:rsidR="00AF5E25" w:rsidRPr="00080401" w:rsidDel="00F4691B">
            <w:rPr>
              <w:rStyle w:val="Hyperlink"/>
            </w:rPr>
            <w:delText>and</w:delText>
          </w:r>
          <w:r w:rsidR="00FF7C4D" w:rsidRPr="00080401" w:rsidDel="00F4691B">
            <w:rPr>
              <w:rStyle w:val="Hyperlink"/>
            </w:rPr>
            <w:delText xml:space="preserve"> </w:delText>
          </w:r>
          <w:r w:rsidR="00C02653" w:rsidRPr="00080401" w:rsidDel="00F4691B">
            <w:rPr>
              <w:rStyle w:val="Hyperlink"/>
            </w:rPr>
            <w:delText xml:space="preserve">polyline </w:delText>
          </w:r>
        </w:del>
        <w:r w:rsidR="00F4691B" w:rsidRPr="00080401">
          <w:rPr>
            <w:rStyle w:val="Hyperlink"/>
          </w:rPr>
          <w:t>GPX</w:t>
        </w:r>
        <w:r w:rsidR="00080401">
          <w:fldChar w:fldCharType="end"/>
        </w:r>
      </w:ins>
      <w:ins w:id="47" w:author="John Hoopes (C)" w:date="2020-07-15T12:21:00Z">
        <w:r w:rsidR="00F4691B">
          <w:t xml:space="preserve">, </w:t>
        </w:r>
      </w:ins>
      <w:ins w:id="48" w:author="John Hoopes (C)" w:date="2020-07-15T16:49:00Z">
        <w:r w:rsidR="00080401">
          <w:fldChar w:fldCharType="begin"/>
        </w:r>
        <w:r w:rsidR="00080401">
          <w:instrText xml:space="preserve"> HYPERLINK "https://developers.google.com/maps/documentation/utilities/polylinealgorithm" </w:instrText>
        </w:r>
        <w:r w:rsidR="00080401">
          <w:fldChar w:fldCharType="separate"/>
        </w:r>
        <w:r w:rsidR="00F4691B" w:rsidRPr="00080401">
          <w:rPr>
            <w:rStyle w:val="Hyperlink"/>
          </w:rPr>
          <w:t>polylines</w:t>
        </w:r>
        <w:r w:rsidR="00080401">
          <w:fldChar w:fldCharType="end"/>
        </w:r>
      </w:ins>
      <w:ins w:id="49" w:author="John Hoopes (C)" w:date="2020-07-15T12:21:00Z">
        <w:r w:rsidR="00F4691B">
          <w:t xml:space="preserve">, </w:t>
        </w:r>
      </w:ins>
      <w:ins w:id="50" w:author="John Hoopes (C)" w:date="2020-07-15T16:49:00Z">
        <w:r w:rsidR="00080401">
          <w:fldChar w:fldCharType="begin"/>
        </w:r>
        <w:r w:rsidR="00080401">
          <w:instrText xml:space="preserve"> HYPERLINK "https://www.ordnancesurvey.co.uk/blog/2020/07/the-benefits-of-vector-tiles/" </w:instrText>
        </w:r>
        <w:r w:rsidR="00080401">
          <w:fldChar w:fldCharType="separate"/>
        </w:r>
        <w:r w:rsidR="00F4691B" w:rsidRPr="00080401">
          <w:rPr>
            <w:rStyle w:val="Hyperlink"/>
          </w:rPr>
          <w:t>vector tiles</w:t>
        </w:r>
        <w:r w:rsidR="00080401">
          <w:fldChar w:fldCharType="end"/>
        </w:r>
      </w:ins>
      <w:ins w:id="51" w:author="John Hoopes (C)" w:date="2020-07-15T12:21:00Z">
        <w:r w:rsidR="00F4691B">
          <w:t xml:space="preserve"> and so</w:t>
        </w:r>
      </w:ins>
      <w:ins w:id="52" w:author="John Hoopes (C)" w:date="2020-07-15T12:22:00Z">
        <w:r w:rsidR="00F4691B">
          <w:t xml:space="preserve"> on – each requiring special tools to work with.</w:t>
        </w:r>
      </w:ins>
      <w:del w:id="53" w:author="John Hoopes (C)" w:date="2020-07-15T12:21:00Z">
        <w:r w:rsidR="00C02653" w:rsidDel="00F4691B">
          <w:delText>files</w:delText>
        </w:r>
      </w:del>
      <w:del w:id="54" w:author="John Hoopes (C)" w:date="2020-07-15T12:22:00Z">
        <w:r w:rsidR="00C02653" w:rsidDel="00F4691B">
          <w:delText xml:space="preserve">, are </w:delText>
        </w:r>
        <w:r w:rsidR="00EF1E84" w:rsidDel="00F4691B">
          <w:delText xml:space="preserve">particularly </w:delText>
        </w:r>
        <w:r w:rsidR="00C02653" w:rsidDel="00F4691B">
          <w:delText xml:space="preserve">difficult to work with. </w:delText>
        </w:r>
      </w:del>
    </w:p>
    <w:p w14:paraId="4592AFB6" w14:textId="6E3407D0" w:rsidR="00CC16A7" w:rsidRDefault="00D65981" w:rsidP="004A6105">
      <w:r>
        <w:t xml:space="preserve">Researching datasets, formats and libraries </w:t>
      </w:r>
      <w:r w:rsidR="004A6105">
        <w:t>is not a controversial tip by any means</w:t>
      </w:r>
      <w:r w:rsidR="00886D9C">
        <w:t>, but it bears emphasising. P</w:t>
      </w:r>
      <w:r w:rsidR="004A6105">
        <w:t>lanning and validating use case</w:t>
      </w:r>
      <w:r w:rsidR="00886D9C">
        <w:t>s</w:t>
      </w:r>
      <w:r w:rsidR="004A6105">
        <w:t xml:space="preserve"> before </w:t>
      </w:r>
      <w:r w:rsidR="00886D9C">
        <w:t>breaking ground on cod</w:t>
      </w:r>
      <w:r w:rsidR="00C16362">
        <w:t>e will save time, cost and sanity</w:t>
      </w:r>
      <w:r w:rsidR="004A6105">
        <w:t>.</w:t>
      </w:r>
      <w:r w:rsidR="00690D1B">
        <w:t xml:space="preserve"> After all, i</w:t>
      </w:r>
      <w:r w:rsidR="004A6105">
        <w:t xml:space="preserve">t’s easier to change a wire frame than </w:t>
      </w:r>
      <w:r w:rsidR="00CC16A7">
        <w:t xml:space="preserve">to </w:t>
      </w:r>
      <w:r w:rsidR="004A6105">
        <w:t>rewrite code</w:t>
      </w:r>
      <w:r w:rsidR="00690D1B">
        <w:t xml:space="preserve"> –</w:t>
      </w:r>
      <w:r w:rsidR="004A6105">
        <w:t xml:space="preserve"> or worse</w:t>
      </w:r>
      <w:ins w:id="55" w:author="John Hoopes (C)" w:date="2020-07-15T12:22:00Z">
        <w:r w:rsidR="00F4691B">
          <w:t>,</w:t>
        </w:r>
      </w:ins>
      <w:r w:rsidR="004A6105">
        <w:t xml:space="preserve"> realise that you have chosen to incorporate a poorly supported </w:t>
      </w:r>
      <w:proofErr w:type="spellStart"/>
      <w:r w:rsidR="004A6105">
        <w:t>Javascript</w:t>
      </w:r>
      <w:proofErr w:type="spellEnd"/>
      <w:r w:rsidR="004A6105">
        <w:t xml:space="preserve"> library</w:t>
      </w:r>
      <w:ins w:id="56" w:author="John Hoopes (C)" w:date="2020-07-15T12:22:00Z">
        <w:r w:rsidR="00F4691B">
          <w:t xml:space="preserve"> or an incomplete data source</w:t>
        </w:r>
      </w:ins>
      <w:r w:rsidR="004A6105">
        <w:t xml:space="preserve">. </w:t>
      </w:r>
    </w:p>
    <w:p w14:paraId="3C79E800" w14:textId="5E41138E" w:rsidR="00CA6E70" w:rsidRDefault="004A6105" w:rsidP="004264AF">
      <w:r>
        <w:t>Every developer knows well the pain of having to solve a seemingly entirely unique problem</w:t>
      </w:r>
      <w:ins w:id="57" w:author="John Hoopes (C)" w:date="2020-07-15T12:22:00Z">
        <w:r w:rsidR="00F4691B">
          <w:t xml:space="preserve"> – and the joy of finding a complex problem has</w:t>
        </w:r>
      </w:ins>
      <w:ins w:id="58" w:author="John Hoopes (C)" w:date="2020-07-15T12:23:00Z">
        <w:r w:rsidR="00F4691B">
          <w:t xml:space="preserve"> already been solved</w:t>
        </w:r>
      </w:ins>
      <w:r>
        <w:t>.</w:t>
      </w:r>
      <w:ins w:id="59" w:author="John Hoopes (C)" w:date="2020-07-15T12:23:00Z">
        <w:r w:rsidR="00F4691B">
          <w:t xml:space="preserve"> T</w:t>
        </w:r>
      </w:ins>
      <w:del w:id="60" w:author="John Hoopes (C)" w:date="2020-07-15T12:23:00Z">
        <w:r w:rsidDel="00F4691B">
          <w:delText xml:space="preserve"> </w:delText>
        </w:r>
        <w:r w:rsidR="00CC16A7" w:rsidDel="00F4691B">
          <w:delText>Thankfully, t</w:delText>
        </w:r>
      </w:del>
      <w:r w:rsidR="00CC16A7">
        <w:t xml:space="preserve">here are </w:t>
      </w:r>
      <w:r w:rsidR="00B8303B">
        <w:t xml:space="preserve">many </w:t>
      </w:r>
      <w:r w:rsidR="00CC16A7">
        <w:t xml:space="preserve">active and thriving open source communities online that </w:t>
      </w:r>
      <w:r w:rsidR="00E21366">
        <w:t>can provide</w:t>
      </w:r>
      <w:r w:rsidR="00B8303B">
        <w:t xml:space="preserve"> </w:t>
      </w:r>
      <w:r w:rsidR="00E21366">
        <w:t>support</w:t>
      </w:r>
      <w:ins w:id="61" w:author="John Hoopes (C)" w:date="2020-07-15T12:23:00Z">
        <w:r w:rsidR="00F4691B">
          <w:t xml:space="preserve"> for spatial web developers</w:t>
        </w:r>
      </w:ins>
      <w:r w:rsidR="00E21366">
        <w:t xml:space="preserve">. </w:t>
      </w:r>
      <w:proofErr w:type="spellStart"/>
      <w:r w:rsidR="007739F2">
        <w:t>GeoJSON</w:t>
      </w:r>
      <w:proofErr w:type="spellEnd"/>
      <w:r w:rsidR="007739F2">
        <w:t xml:space="preserve"> </w:t>
      </w:r>
      <w:r w:rsidR="0018220C">
        <w:t xml:space="preserve">files </w:t>
      </w:r>
      <w:r w:rsidR="007739F2">
        <w:t>can be easily</w:t>
      </w:r>
      <w:ins w:id="62" w:author="John Hoopes (C)" w:date="2020-07-15T12:23:00Z">
        <w:r w:rsidR="0014181E">
          <w:t xml:space="preserve"> and natively</w:t>
        </w:r>
      </w:ins>
      <w:r w:rsidR="007739F2">
        <w:t xml:space="preserve"> </w:t>
      </w:r>
      <w:del w:id="63" w:author="John Hoopes (C)" w:date="2020-07-15T12:23:00Z">
        <w:r w:rsidR="007739F2" w:rsidDel="0014181E">
          <w:delText xml:space="preserve">plugged </w:delText>
        </w:r>
      </w:del>
      <w:ins w:id="64" w:author="John Hoopes (C)" w:date="2020-07-15T12:23:00Z">
        <w:r w:rsidR="0014181E">
          <w:t xml:space="preserve">visualised with </w:t>
        </w:r>
      </w:ins>
      <w:ins w:id="65" w:author="John Hoopes (C)" w:date="2020-07-15T12:24:00Z">
        <w:r w:rsidR="0014181E">
          <w:t xml:space="preserve">the popular </w:t>
        </w:r>
      </w:ins>
      <w:del w:id="66" w:author="John Hoopes (C)" w:date="2020-07-15T12:23:00Z">
        <w:r w:rsidR="007739F2" w:rsidDel="0014181E">
          <w:delText xml:space="preserve">into </w:delText>
        </w:r>
      </w:del>
      <w:proofErr w:type="spellStart"/>
      <w:r w:rsidR="007739F2">
        <w:t>Javascript</w:t>
      </w:r>
      <w:proofErr w:type="spellEnd"/>
      <w:r w:rsidR="007739F2">
        <w:t xml:space="preserve"> </w:t>
      </w:r>
      <w:ins w:id="67" w:author="John Hoopes (C)" w:date="2020-07-15T12:24:00Z">
        <w:r w:rsidR="0014181E">
          <w:t xml:space="preserve">mapping </w:t>
        </w:r>
      </w:ins>
      <w:r w:rsidR="007739F2">
        <w:t>libraries</w:t>
      </w:r>
      <w:r w:rsidR="000C2301">
        <w:t>,</w:t>
      </w:r>
      <w:ins w:id="68" w:author="John Hoopes (C)" w:date="2020-07-15T12:24:00Z">
        <w:r w:rsidR="0014181E">
          <w:t xml:space="preserve"> like </w:t>
        </w:r>
      </w:ins>
      <w:ins w:id="69" w:author="John Hoopes (C)" w:date="2020-07-15T16:50:00Z">
        <w:r w:rsidR="00080401">
          <w:fldChar w:fldCharType="begin"/>
        </w:r>
        <w:r w:rsidR="00080401">
          <w:instrText xml:space="preserve"> HYPERLINK "https://leafletjs.com/" </w:instrText>
        </w:r>
        <w:r w:rsidR="00080401">
          <w:fldChar w:fldCharType="separate"/>
        </w:r>
        <w:r w:rsidR="0014181E" w:rsidRPr="00080401">
          <w:rPr>
            <w:rStyle w:val="Hyperlink"/>
          </w:rPr>
          <w:t>Leaflet</w:t>
        </w:r>
        <w:r w:rsidR="00080401">
          <w:fldChar w:fldCharType="end"/>
        </w:r>
      </w:ins>
      <w:ins w:id="70" w:author="John Hoopes (C)" w:date="2020-07-15T12:24:00Z">
        <w:r w:rsidR="0014181E">
          <w:t xml:space="preserve">, </w:t>
        </w:r>
      </w:ins>
      <w:ins w:id="71" w:author="John Hoopes (C)" w:date="2020-07-15T16:50:00Z">
        <w:r w:rsidR="00080401">
          <w:lastRenderedPageBreak/>
          <w:fldChar w:fldCharType="begin"/>
        </w:r>
        <w:r w:rsidR="00080401">
          <w:instrText xml:space="preserve"> HYPERLINK "https://docs.mapbox.com/mapbox-gl-js/api/" </w:instrText>
        </w:r>
        <w:r w:rsidR="00080401">
          <w:fldChar w:fldCharType="separate"/>
        </w:r>
        <w:proofErr w:type="spellStart"/>
        <w:r w:rsidR="0014181E" w:rsidRPr="00080401">
          <w:rPr>
            <w:rStyle w:val="Hyperlink"/>
          </w:rPr>
          <w:t>Mapbox</w:t>
        </w:r>
        <w:proofErr w:type="spellEnd"/>
        <w:r w:rsidR="0014181E" w:rsidRPr="00080401">
          <w:rPr>
            <w:rStyle w:val="Hyperlink"/>
          </w:rPr>
          <w:t xml:space="preserve"> GL JS</w:t>
        </w:r>
        <w:r w:rsidR="00080401">
          <w:fldChar w:fldCharType="end"/>
        </w:r>
      </w:ins>
      <w:ins w:id="72" w:author="John Hoopes (C)" w:date="2020-07-15T12:24:00Z">
        <w:r w:rsidR="0014181E">
          <w:t xml:space="preserve"> and </w:t>
        </w:r>
      </w:ins>
      <w:ins w:id="73" w:author="John Hoopes (C)" w:date="2020-07-15T16:50:00Z">
        <w:r w:rsidR="00080401">
          <w:fldChar w:fldCharType="begin"/>
        </w:r>
        <w:r w:rsidR="00080401">
          <w:instrText xml:space="preserve"> HYPERLINK "https://openlayers.org/" </w:instrText>
        </w:r>
        <w:r w:rsidR="00080401">
          <w:fldChar w:fldCharType="separate"/>
        </w:r>
        <w:proofErr w:type="spellStart"/>
        <w:r w:rsidR="0014181E" w:rsidRPr="00080401">
          <w:rPr>
            <w:rStyle w:val="Hyperlink"/>
          </w:rPr>
          <w:t>OpenLayers</w:t>
        </w:r>
        <w:proofErr w:type="spellEnd"/>
        <w:r w:rsidR="00080401">
          <w:fldChar w:fldCharType="end"/>
        </w:r>
      </w:ins>
      <w:ins w:id="74" w:author="John Hoopes (C)" w:date="2020-07-15T12:24:00Z">
        <w:r w:rsidR="0014181E">
          <w:t xml:space="preserve"> - </w:t>
        </w:r>
      </w:ins>
      <w:del w:id="75" w:author="John Hoopes (C)" w:date="2020-07-15T12:24:00Z">
        <w:r w:rsidR="000C2301" w:rsidDel="0014181E">
          <w:delText xml:space="preserve"> so </w:delText>
        </w:r>
      </w:del>
      <w:r w:rsidR="000C2301">
        <w:t xml:space="preserve">there is a wealth of information </w:t>
      </w:r>
      <w:del w:id="76" w:author="John Hoopes (C)" w:date="2020-07-15T12:24:00Z">
        <w:r w:rsidR="000C2301" w:rsidDel="0014181E">
          <w:delText>out there</w:delText>
        </w:r>
      </w:del>
      <w:ins w:id="77" w:author="John Hoopes (C)" w:date="2020-07-15T12:24:00Z">
        <w:r w:rsidR="0014181E">
          <w:t>online</w:t>
        </w:r>
      </w:ins>
      <w:r w:rsidR="000C2301">
        <w:t xml:space="preserve"> </w:t>
      </w:r>
      <w:r w:rsidR="00AD027D">
        <w:t>on doing so</w:t>
      </w:r>
      <w:r w:rsidR="00CA6E70">
        <w:t>. Other</w:t>
      </w:r>
      <w:r w:rsidR="00014702">
        <w:t xml:space="preserve"> formats</w:t>
      </w:r>
      <w:r w:rsidR="00CA6E70">
        <w:t xml:space="preserve"> do not have the same support</w:t>
      </w:r>
      <w:r w:rsidR="007739F2">
        <w:t xml:space="preserve">, </w:t>
      </w:r>
      <w:r w:rsidR="00CA6E70">
        <w:t xml:space="preserve">which may </w:t>
      </w:r>
      <w:r w:rsidR="002E564A">
        <w:t xml:space="preserve">make the process of converting an incompatible format </w:t>
      </w:r>
      <w:r w:rsidR="00743133">
        <w:t xml:space="preserve">into one that can be easily integrated with the rest of an application’s tech stack </w:t>
      </w:r>
      <w:del w:id="78" w:author="John Hoopes (C)" w:date="2020-07-15T12:24:00Z">
        <w:r w:rsidR="00743133" w:rsidDel="0014181E">
          <w:delText xml:space="preserve">far </w:delText>
        </w:r>
      </w:del>
      <w:r w:rsidR="00743133">
        <w:t xml:space="preserve">more </w:t>
      </w:r>
      <w:del w:id="79" w:author="John Hoopes (C)" w:date="2020-07-15T12:24:00Z">
        <w:r w:rsidR="00743133" w:rsidDel="0014181E">
          <w:delText>gruelling</w:delText>
        </w:r>
      </w:del>
      <w:ins w:id="80" w:author="John Hoopes (C)" w:date="2020-07-15T12:24:00Z">
        <w:r w:rsidR="0014181E">
          <w:t>difficult</w:t>
        </w:r>
      </w:ins>
      <w:r w:rsidR="00743133">
        <w:t>.</w:t>
      </w:r>
      <w:ins w:id="81" w:author="John Hoopes (C)" w:date="2020-07-15T12:24:00Z">
        <w:r w:rsidR="0014181E">
          <w:t xml:space="preserve"> Tools like </w:t>
        </w:r>
      </w:ins>
      <w:ins w:id="82" w:author="John Hoopes (C)" w:date="2020-07-15T16:50:00Z">
        <w:r w:rsidR="00080401">
          <w:fldChar w:fldCharType="begin"/>
        </w:r>
        <w:r w:rsidR="00080401">
          <w:instrText xml:space="preserve"> HYPERLINK "https://mapshaper.org/" </w:instrText>
        </w:r>
        <w:r w:rsidR="00080401">
          <w:fldChar w:fldCharType="separate"/>
        </w:r>
        <w:proofErr w:type="spellStart"/>
        <w:r w:rsidR="0014181E" w:rsidRPr="00080401">
          <w:rPr>
            <w:rStyle w:val="Hyperlink"/>
          </w:rPr>
          <w:t>mapshaper</w:t>
        </w:r>
        <w:proofErr w:type="spellEnd"/>
        <w:r w:rsidR="00080401">
          <w:fldChar w:fldCharType="end"/>
        </w:r>
      </w:ins>
      <w:ins w:id="83" w:author="John Hoopes (C)" w:date="2020-07-15T12:24:00Z">
        <w:r w:rsidR="0014181E">
          <w:t xml:space="preserve">, </w:t>
        </w:r>
      </w:ins>
      <w:ins w:id="84" w:author="John Hoopes (C)" w:date="2020-07-15T16:50:00Z">
        <w:r w:rsidR="00080401">
          <w:fldChar w:fldCharType="begin"/>
        </w:r>
        <w:r w:rsidR="00080401">
          <w:instrText xml:space="preserve"> HYPERLINK "http://qgis.com/" </w:instrText>
        </w:r>
        <w:r w:rsidR="00080401">
          <w:fldChar w:fldCharType="separate"/>
        </w:r>
        <w:r w:rsidR="0014181E" w:rsidRPr="00080401">
          <w:rPr>
            <w:rStyle w:val="Hyperlink"/>
          </w:rPr>
          <w:t>QGIS</w:t>
        </w:r>
        <w:r w:rsidR="00080401">
          <w:fldChar w:fldCharType="end"/>
        </w:r>
      </w:ins>
      <w:ins w:id="85" w:author="John Hoopes (C)" w:date="2020-07-15T12:27:00Z">
        <w:r w:rsidR="0014181E">
          <w:t xml:space="preserve">, </w:t>
        </w:r>
      </w:ins>
      <w:ins w:id="86" w:author="John Hoopes (C)" w:date="2020-07-15T16:50:00Z">
        <w:r w:rsidR="00080401">
          <w:fldChar w:fldCharType="begin"/>
        </w:r>
        <w:r w:rsidR="00080401">
          <w:instrText xml:space="preserve"> HYPERLINK "https://gdal.org/" </w:instrText>
        </w:r>
        <w:r w:rsidR="00080401">
          <w:fldChar w:fldCharType="separate"/>
        </w:r>
        <w:r w:rsidR="0014181E" w:rsidRPr="00080401">
          <w:rPr>
            <w:rStyle w:val="Hyperlink"/>
          </w:rPr>
          <w:t>GDAL</w:t>
        </w:r>
        <w:r w:rsidR="00080401">
          <w:fldChar w:fldCharType="end"/>
        </w:r>
      </w:ins>
      <w:ins w:id="87" w:author="John Hoopes (C)" w:date="2020-07-15T12:27:00Z">
        <w:r w:rsidR="0014181E">
          <w:t xml:space="preserve">, </w:t>
        </w:r>
      </w:ins>
      <w:ins w:id="88" w:author="John Hoopes (C)" w:date="2020-07-15T16:50:00Z">
        <w:r w:rsidR="00080401">
          <w:fldChar w:fldCharType="begin"/>
        </w:r>
        <w:r w:rsidR="00080401">
          <w:instrText xml:space="preserve"> HYPERLINK "http://turfjs.org/" </w:instrText>
        </w:r>
        <w:r w:rsidR="00080401">
          <w:fldChar w:fldCharType="separate"/>
        </w:r>
        <w:r w:rsidR="0014181E" w:rsidRPr="00080401">
          <w:rPr>
            <w:rStyle w:val="Hyperlink"/>
          </w:rPr>
          <w:t>Turf.js</w:t>
        </w:r>
        <w:r w:rsidR="00080401">
          <w:fldChar w:fldCharType="end"/>
        </w:r>
      </w:ins>
      <w:ins w:id="89" w:author="John Hoopes (C)" w:date="2020-07-15T12:27:00Z">
        <w:r w:rsidR="0014181E">
          <w:t xml:space="preserve"> and the </w:t>
        </w:r>
      </w:ins>
      <w:ins w:id="90" w:author="John Hoopes (C)" w:date="2020-07-15T16:51:00Z">
        <w:r w:rsidR="00080401">
          <w:fldChar w:fldCharType="begin"/>
        </w:r>
        <w:r w:rsidR="00080401">
          <w:instrText xml:space="preserve"> HYPERLINK "https://github.com/mbostock/shapefile" </w:instrText>
        </w:r>
        <w:r w:rsidR="00080401">
          <w:fldChar w:fldCharType="separate"/>
        </w:r>
        <w:r w:rsidR="0014181E" w:rsidRPr="00080401">
          <w:rPr>
            <w:rStyle w:val="Hyperlink"/>
          </w:rPr>
          <w:t>shapefile package</w:t>
        </w:r>
        <w:r w:rsidR="00080401">
          <w:fldChar w:fldCharType="end"/>
        </w:r>
      </w:ins>
      <w:ins w:id="91" w:author="John Hoopes (C)" w:date="2020-07-15T12:25:00Z">
        <w:r w:rsidR="0014181E">
          <w:t xml:space="preserve"> can help developers convert between formats, </w:t>
        </w:r>
        <w:proofErr w:type="spellStart"/>
        <w:r w:rsidR="0014181E">
          <w:t>reproject</w:t>
        </w:r>
        <w:proofErr w:type="spellEnd"/>
        <w:r w:rsidR="0014181E">
          <w:t xml:space="preserve"> coordinates</w:t>
        </w:r>
      </w:ins>
      <w:ins w:id="92" w:author="John Hoopes (C)" w:date="2020-07-15T12:26:00Z">
        <w:r w:rsidR="0014181E">
          <w:t xml:space="preserve">, and performs spatial analytics and manipulation </w:t>
        </w:r>
      </w:ins>
      <w:ins w:id="93" w:author="John Hoopes (C)" w:date="2020-07-15T12:27:00Z">
        <w:r w:rsidR="0014181E">
          <w:t>processes</w:t>
        </w:r>
      </w:ins>
      <w:ins w:id="94" w:author="John Hoopes (C)" w:date="2020-07-15T12:26:00Z">
        <w:r w:rsidR="0014181E">
          <w:t>.</w:t>
        </w:r>
      </w:ins>
      <w:r w:rsidR="00743133">
        <w:t xml:space="preserve"> </w:t>
      </w:r>
    </w:p>
    <w:p w14:paraId="67E64B54" w14:textId="434D03DF" w:rsidR="004A6105" w:rsidRDefault="00D75A37" w:rsidP="00C71AB1">
      <w:pPr>
        <w:tabs>
          <w:tab w:val="center" w:pos="4513"/>
        </w:tabs>
      </w:pPr>
      <w:del w:id="95" w:author="John Hoopes (C)" w:date="2020-07-15T12:27:00Z">
        <w:r w:rsidDel="0014181E">
          <w:delText>Each</w:delText>
        </w:r>
        <w:r w:rsidR="00565EA0" w:rsidDel="0014181E">
          <w:delText xml:space="preserve"> </w:delText>
        </w:r>
        <w:r w:rsidR="000A09F6" w:rsidDel="0014181E">
          <w:delText xml:space="preserve">component of </w:delText>
        </w:r>
        <w:r w:rsidR="00C27FA7" w:rsidDel="0014181E">
          <w:delText>a</w:delText>
        </w:r>
        <w:r w:rsidR="000A09F6" w:rsidDel="0014181E">
          <w:delText xml:space="preserve"> proposed tech stack</w:delText>
        </w:r>
        <w:r w:rsidR="00565EA0" w:rsidDel="0014181E">
          <w:delText xml:space="preserve"> has it</w:delText>
        </w:r>
        <w:r w:rsidR="000B7A4A" w:rsidDel="0014181E">
          <w:delText>s strengths and</w:delText>
        </w:r>
        <w:r w:rsidR="000A09F6" w:rsidDel="0014181E">
          <w:delText xml:space="preserve"> </w:delText>
        </w:r>
        <w:r w:rsidDel="0014181E">
          <w:delText>weaknesses</w:delText>
        </w:r>
        <w:r w:rsidR="000A09F6" w:rsidDel="0014181E">
          <w:delText xml:space="preserve">. </w:delText>
        </w:r>
        <w:r w:rsidR="00C27FA7" w:rsidDel="0014181E">
          <w:delText>While o</w:delText>
        </w:r>
        <w:r w:rsidR="000A09F6" w:rsidDel="0014181E">
          <w:delText>ne may deliver the exact data need</w:delText>
        </w:r>
        <w:r w:rsidR="00C27FA7" w:rsidDel="0014181E">
          <w:delText>ed</w:delText>
        </w:r>
        <w:r w:rsidR="000A09F6" w:rsidDel="0014181E">
          <w:delText xml:space="preserve">, but </w:delText>
        </w:r>
        <w:r w:rsidR="00C27FA7" w:rsidDel="0014181E">
          <w:delText>this data might be</w:delText>
        </w:r>
        <w:r w:rsidR="000A09F6" w:rsidDel="0014181E">
          <w:delText xml:space="preserve"> in a difficult format</w:delText>
        </w:r>
        <w:r w:rsidR="00B80BCC" w:rsidDel="0014181E">
          <w:delText>. However, if there is plenty of support available, then it might be worth incorporating.</w:delText>
        </w:r>
        <w:r w:rsidR="0010785C" w:rsidDel="0014181E">
          <w:delText xml:space="preserve"> It’s also worth considering if there are more easily integrate</w:delText>
        </w:r>
        <w:r w:rsidR="003741F0" w:rsidDel="0014181E">
          <w:delText>d</w:delText>
        </w:r>
        <w:r w:rsidR="0010785C" w:rsidDel="0014181E">
          <w:delText xml:space="preserve"> datasets</w:delText>
        </w:r>
        <w:r w:rsidR="003741F0" w:rsidDel="0014181E">
          <w:delText xml:space="preserve"> that </w:delText>
        </w:r>
        <w:r w:rsidR="00C71AB1" w:rsidDel="0014181E">
          <w:delText>meet the use case.</w:delText>
        </w:r>
        <w:r w:rsidR="00843AF8" w:rsidDel="0014181E">
          <w:delText xml:space="preserve"> </w:delText>
        </w:r>
      </w:del>
      <w:r w:rsidR="00843AF8">
        <w:t xml:space="preserve">It’s a cliché, but working smarter, not harder, is what developers should strive for. </w:t>
      </w:r>
    </w:p>
    <w:p w14:paraId="17D9AC24" w14:textId="6D8D078E" w:rsidR="00963F16" w:rsidRPr="00091BA9" w:rsidRDefault="003C5D35" w:rsidP="00963F16">
      <w:pPr>
        <w:pStyle w:val="ListParagraph"/>
        <w:numPr>
          <w:ilvl w:val="0"/>
          <w:numId w:val="2"/>
        </w:numPr>
        <w:tabs>
          <w:tab w:val="center" w:pos="4513"/>
        </w:tabs>
        <w:rPr>
          <w:b/>
          <w:bCs/>
        </w:rPr>
      </w:pPr>
      <w:ins w:id="96" w:author="John Hoopes (C)" w:date="2020-07-15T13:45:00Z">
        <w:r>
          <w:rPr>
            <w:b/>
            <w:bCs/>
          </w:rPr>
          <w:t xml:space="preserve">Managing </w:t>
        </w:r>
        <w:proofErr w:type="spellStart"/>
        <w:r>
          <w:rPr>
            <w:b/>
            <w:bCs/>
          </w:rPr>
          <w:t>asynchronicity</w:t>
        </w:r>
      </w:ins>
      <w:proofErr w:type="spellEnd"/>
      <w:del w:id="97" w:author="John Hoopes (C)" w:date="2020-07-15T13:45:00Z">
        <w:r w:rsidR="00963F16" w:rsidRPr="00091BA9" w:rsidDel="003C5D35">
          <w:rPr>
            <w:b/>
            <w:bCs/>
          </w:rPr>
          <w:delText>Order your calls</w:delText>
        </w:r>
      </w:del>
    </w:p>
    <w:p w14:paraId="4B29B031" w14:textId="3FD842E5" w:rsidR="0014181E" w:rsidRDefault="0014181E" w:rsidP="009758E1">
      <w:pPr>
        <w:tabs>
          <w:tab w:val="center" w:pos="4513"/>
        </w:tabs>
        <w:rPr>
          <w:ins w:id="98" w:author="John Hoopes (C)" w:date="2020-07-15T12:36:00Z"/>
        </w:rPr>
      </w:pPr>
      <w:ins w:id="99" w:author="John Hoopes (C)" w:date="2020-07-15T12:36:00Z">
        <w:r>
          <w:t xml:space="preserve">The web presents some interesting challenges for developers. </w:t>
        </w:r>
      </w:ins>
      <w:ins w:id="100" w:author="John Hoopes (C)" w:date="2020-07-15T13:45:00Z">
        <w:r w:rsidR="00F849E8">
          <w:t>For o</w:t>
        </w:r>
      </w:ins>
      <w:ins w:id="101" w:author="John Hoopes (C)" w:date="2020-07-15T12:36:00Z">
        <w:r>
          <w:t>ne</w:t>
        </w:r>
      </w:ins>
      <w:ins w:id="102" w:author="John Hoopes (C)" w:date="2020-07-15T13:45:00Z">
        <w:r w:rsidR="00F849E8">
          <w:t>,</w:t>
        </w:r>
      </w:ins>
      <w:ins w:id="103" w:author="John Hoopes (C)" w:date="2020-07-15T12:36:00Z">
        <w:r>
          <w:t xml:space="preserve"> we don’t know how long some processes will take</w:t>
        </w:r>
        <w:r w:rsidR="003C5D35">
          <w:t xml:space="preserve">. For example, </w:t>
        </w:r>
      </w:ins>
      <w:ins w:id="104" w:author="John Hoopes (C)" w:date="2020-07-15T12:37:00Z">
        <w:r w:rsidR="003C5D35">
          <w:t xml:space="preserve">how quickly data is </w:t>
        </w:r>
      </w:ins>
      <w:ins w:id="105" w:author="John Hoopes (C)" w:date="2020-07-15T12:36:00Z">
        <w:r w:rsidR="003C5D35">
          <w:t>fetch</w:t>
        </w:r>
      </w:ins>
      <w:ins w:id="106" w:author="John Hoopes (C)" w:date="2020-07-15T12:37:00Z">
        <w:r w:rsidR="003C5D35">
          <w:t xml:space="preserve">ed </w:t>
        </w:r>
      </w:ins>
      <w:ins w:id="107" w:author="John Hoopes (C)" w:date="2020-07-15T12:36:00Z">
        <w:r w:rsidR="003C5D35">
          <w:t xml:space="preserve">from an API </w:t>
        </w:r>
      </w:ins>
      <w:ins w:id="108" w:author="John Hoopes (C)" w:date="2020-07-15T12:37:00Z">
        <w:r w:rsidR="003C5D35">
          <w:t xml:space="preserve">depends on bandwidth, </w:t>
        </w:r>
      </w:ins>
      <w:ins w:id="109" w:author="John Hoopes (C)" w:date="2020-07-15T13:47:00Z">
        <w:r w:rsidR="00F849E8">
          <w:t xml:space="preserve">the amount of </w:t>
        </w:r>
      </w:ins>
      <w:ins w:id="110" w:author="John Hoopes (C)" w:date="2020-07-15T12:37:00Z">
        <w:r w:rsidR="003C5D35">
          <w:t xml:space="preserve">data, the server, and so on. </w:t>
        </w:r>
      </w:ins>
      <w:ins w:id="111" w:author="John Hoopes (C)" w:date="2020-07-15T13:57:00Z">
        <w:r w:rsidR="00FE0A40">
          <w:t xml:space="preserve">This is especially relevant in apps using spatial data as datasets are often fetched from external </w:t>
        </w:r>
        <w:proofErr w:type="gramStart"/>
        <w:r w:rsidR="00FE0A40">
          <w:t>APIs, and</w:t>
        </w:r>
        <w:proofErr w:type="gramEnd"/>
        <w:r w:rsidR="00FE0A40">
          <w:t xml:space="preserve"> are often </w:t>
        </w:r>
      </w:ins>
      <w:ins w:id="112" w:author="John Hoopes (C)" w:date="2020-07-15T13:58:00Z">
        <w:r w:rsidR="00FE0A40">
          <w:t>sizable.</w:t>
        </w:r>
      </w:ins>
    </w:p>
    <w:p w14:paraId="5CDB4C42" w14:textId="554546B7" w:rsidR="00F849E8" w:rsidRDefault="00F849E8" w:rsidP="009758E1">
      <w:pPr>
        <w:tabs>
          <w:tab w:val="center" w:pos="4513"/>
        </w:tabs>
        <w:rPr>
          <w:ins w:id="113" w:author="John Hoopes (C)" w:date="2020-07-15T13:49:00Z"/>
        </w:rPr>
      </w:pPr>
      <w:ins w:id="114" w:author="John Hoopes (C)" w:date="2020-07-15T13:47:00Z">
        <w:r>
          <w:t>This is complicated by th</w:t>
        </w:r>
      </w:ins>
      <w:ins w:id="115" w:author="John Hoopes (C)" w:date="2020-07-15T13:48:00Z">
        <w:r>
          <w:t xml:space="preserve">e fact that JavaScript code often relies on assets loaded earlier – to use a variable </w:t>
        </w:r>
        <w:r>
          <w:rPr>
            <w:i/>
            <w:iCs/>
          </w:rPr>
          <w:t>x</w:t>
        </w:r>
        <w:r>
          <w:t xml:space="preserve">, </w:t>
        </w:r>
        <w:r>
          <w:rPr>
            <w:i/>
            <w:iCs/>
          </w:rPr>
          <w:t xml:space="preserve">x </w:t>
        </w:r>
        <w:r>
          <w:t xml:space="preserve">has to be declared and assigned a value. When that assignment operation takes an indeterminate amount of time, how </w:t>
        </w:r>
      </w:ins>
      <w:ins w:id="116" w:author="John Hoopes (C)" w:date="2020-07-15T13:49:00Z">
        <w:r>
          <w:t xml:space="preserve">do you know when to proceed to computing </w:t>
        </w:r>
        <w:r>
          <w:rPr>
            <w:i/>
            <w:iCs/>
          </w:rPr>
          <w:t>x + 1</w:t>
        </w:r>
        <w:r>
          <w:t>?</w:t>
        </w:r>
      </w:ins>
    </w:p>
    <w:p w14:paraId="5DB6C51A" w14:textId="3389E8E4" w:rsidR="00F849E8" w:rsidRDefault="00F849E8" w:rsidP="009758E1">
      <w:pPr>
        <w:tabs>
          <w:tab w:val="center" w:pos="4513"/>
        </w:tabs>
        <w:rPr>
          <w:ins w:id="117" w:author="John Hoopes (C)" w:date="2020-07-15T13:52:00Z"/>
        </w:rPr>
      </w:pPr>
      <w:ins w:id="118" w:author="John Hoopes (C)" w:date="2020-07-15T13:49:00Z">
        <w:r>
          <w:t xml:space="preserve">Fortunately, the JavaScript community has designed a sophisticated suite of solutions to this problem. </w:t>
        </w:r>
      </w:ins>
      <w:ins w:id="119" w:author="John Hoopes (C)" w:date="2020-07-15T13:51:00Z">
        <w:r>
          <w:t>A p</w:t>
        </w:r>
      </w:ins>
      <w:ins w:id="120" w:author="John Hoopes (C)" w:date="2020-07-15T13:49:00Z">
        <w:r>
          <w:t>romise</w:t>
        </w:r>
      </w:ins>
      <w:ins w:id="121" w:author="John Hoopes (C)" w:date="2020-07-15T13:51:00Z">
        <w:r>
          <w:t xml:space="preserve"> </w:t>
        </w:r>
      </w:ins>
      <w:ins w:id="122" w:author="John Hoopes (C)" w:date="2020-07-15T13:50:00Z">
        <w:r>
          <w:t>hold</w:t>
        </w:r>
      </w:ins>
      <w:ins w:id="123" w:author="John Hoopes (C)" w:date="2020-07-15T13:51:00Z">
        <w:r>
          <w:t xml:space="preserve">s </w:t>
        </w:r>
      </w:ins>
      <w:ins w:id="124" w:author="John Hoopes (C)" w:date="2020-07-15T13:50:00Z">
        <w:r>
          <w:t xml:space="preserve">the place of </w:t>
        </w:r>
      </w:ins>
      <w:ins w:id="125" w:author="John Hoopes (C)" w:date="2020-07-15T13:51:00Z">
        <w:r>
          <w:t xml:space="preserve">a </w:t>
        </w:r>
      </w:ins>
      <w:ins w:id="126" w:author="John Hoopes (C)" w:date="2020-07-15T13:50:00Z">
        <w:r>
          <w:t>value</w:t>
        </w:r>
      </w:ins>
      <w:ins w:id="127" w:author="John Hoopes (C)" w:date="2020-07-15T13:51:00Z">
        <w:r>
          <w:t xml:space="preserve"> that is</w:t>
        </w:r>
      </w:ins>
      <w:ins w:id="128" w:author="John Hoopes (C)" w:date="2020-07-15T13:50:00Z">
        <w:r>
          <w:t xml:space="preserve"> not yet known</w:t>
        </w:r>
      </w:ins>
      <w:ins w:id="129" w:author="John Hoopes (C)" w:date="2020-07-15T13:51:00Z">
        <w:r>
          <w:t xml:space="preserve"> – the eventual result of an asynchronous operation</w:t>
        </w:r>
      </w:ins>
      <w:ins w:id="130" w:author="John Hoopes (C)" w:date="2020-07-15T13:50:00Z">
        <w:r>
          <w:t xml:space="preserve">. </w:t>
        </w:r>
      </w:ins>
      <w:ins w:id="131" w:author="John Hoopes (C)" w:date="2020-07-15T13:51:00Z">
        <w:r>
          <w:t xml:space="preserve">When the finishes the promise is resolved – or rejected. By chaining </w:t>
        </w:r>
      </w:ins>
      <w:ins w:id="132" w:author="John Hoopes (C)" w:date="2020-07-15T13:52:00Z">
        <w:r>
          <w:t xml:space="preserve">promises together, programmers can create programs that handle asynchronous operations efficiently and cleanly. </w:t>
        </w:r>
      </w:ins>
    </w:p>
    <w:p w14:paraId="4CB84540" w14:textId="5580F9A9" w:rsidR="00F849E8" w:rsidRDefault="00F849E8" w:rsidP="009758E1">
      <w:pPr>
        <w:tabs>
          <w:tab w:val="center" w:pos="4513"/>
        </w:tabs>
        <w:rPr>
          <w:ins w:id="133" w:author="John Hoopes (C)" w:date="2020-07-15T13:55:00Z"/>
        </w:rPr>
      </w:pPr>
      <w:ins w:id="134" w:author="John Hoopes (C)" w:date="2020-07-15T13:52:00Z">
        <w:r>
          <w:t xml:space="preserve">Building on promises, ECMAScript 2017’s </w:t>
        </w:r>
      </w:ins>
      <w:ins w:id="135" w:author="John Hoopes (C)" w:date="2020-07-15T13:58:00Z">
        <w:r w:rsidR="00FE0A40">
          <w:fldChar w:fldCharType="begin"/>
        </w:r>
        <w:r w:rsidR="00FE0A40">
          <w:instrText xml:space="preserve"> HYPERLINK "https://developer.mozilla.org/en-US/docs/Learn/JavaScript/Asynchronous/Async_await" </w:instrText>
        </w:r>
        <w:r w:rsidR="00FE0A40">
          <w:fldChar w:fldCharType="separate"/>
        </w:r>
        <w:r w:rsidRPr="00FE0A40">
          <w:rPr>
            <w:rStyle w:val="Hyperlink"/>
          </w:rPr>
          <w:t>async / await syntax</w:t>
        </w:r>
        <w:r w:rsidR="00FE0A40">
          <w:fldChar w:fldCharType="end"/>
        </w:r>
      </w:ins>
      <w:ins w:id="136" w:author="John Hoopes (C)" w:date="2020-07-15T13:52:00Z">
        <w:r>
          <w:t xml:space="preserve"> </w:t>
        </w:r>
      </w:ins>
      <w:ins w:id="137" w:author="John Hoopes (C)" w:date="2020-07-15T13:53:00Z">
        <w:r>
          <w:t>makes “asynchronous code easier to write and to read afterwards”</w:t>
        </w:r>
      </w:ins>
      <w:ins w:id="138" w:author="John Hoopes (C)" w:date="2020-07-15T13:54:00Z">
        <w:r>
          <w:t xml:space="preserve">, enhancing the toolbelt </w:t>
        </w:r>
        <w:proofErr w:type="spellStart"/>
        <w:r>
          <w:t>devs</w:t>
        </w:r>
        <w:proofErr w:type="spellEnd"/>
        <w:r>
          <w:t xml:space="preserve"> can use to deal with</w:t>
        </w:r>
      </w:ins>
      <w:ins w:id="139" w:author="John Hoopes (C)" w:date="2020-07-15T13:55:00Z">
        <w:r>
          <w:t xml:space="preserve"> these asynchronous operations.</w:t>
        </w:r>
      </w:ins>
      <w:ins w:id="140" w:author="John Hoopes (C)" w:date="2020-07-15T13:53:00Z">
        <w:r>
          <w:t xml:space="preserve">  </w:t>
        </w:r>
      </w:ins>
    </w:p>
    <w:p w14:paraId="0E193755" w14:textId="373C6555" w:rsidR="00F849E8" w:rsidRDefault="00FE0A40" w:rsidP="009758E1">
      <w:pPr>
        <w:tabs>
          <w:tab w:val="center" w:pos="4513"/>
        </w:tabs>
        <w:rPr>
          <w:ins w:id="141" w:author="John Hoopes (C)" w:date="2020-07-15T13:56:00Z"/>
        </w:rPr>
      </w:pPr>
      <w:ins w:id="142" w:author="John Hoopes (C)" w:date="2020-07-15T13:55:00Z">
        <w:r>
          <w:t>To write performant apps, developers often need to fetch data from multiple sources, handle asynchronous operations, but not wait for one process to finish before starting another – that is</w:t>
        </w:r>
      </w:ins>
      <w:ins w:id="143" w:author="John Hoopes (C)" w:date="2020-07-15T13:56:00Z">
        <w:r>
          <w:t xml:space="preserve">, they need to </w:t>
        </w:r>
      </w:ins>
      <w:ins w:id="144" w:author="John Hoopes (C)" w:date="2020-07-15T13:58:00Z">
        <w:r>
          <w:fldChar w:fldCharType="begin"/>
        </w:r>
        <w:r>
          <w:instrText xml:space="preserve"> HYPERLINK "https://medium.com/ideas-at-igenius/some-beginner-tips-for-concurrency-with-async-await-and-promise-all-dc28b5a4411e" </w:instrText>
        </w:r>
        <w:r>
          <w:fldChar w:fldCharType="separate"/>
        </w:r>
        <w:r w:rsidRPr="00FE0A40">
          <w:rPr>
            <w:rStyle w:val="Hyperlink"/>
          </w:rPr>
          <w:t>run operations concurrently</w:t>
        </w:r>
        <w:r>
          <w:fldChar w:fldCharType="end"/>
        </w:r>
      </w:ins>
      <w:ins w:id="145" w:author="John Hoopes (C)" w:date="2020-07-15T13:56:00Z">
        <w:r>
          <w:t xml:space="preserve">. One tool for this is the </w:t>
        </w:r>
        <w:proofErr w:type="spellStart"/>
        <w:proofErr w:type="gramStart"/>
        <w:r>
          <w:t>Promise.all</w:t>
        </w:r>
        <w:proofErr w:type="spellEnd"/>
        <w:r>
          <w:t>(</w:t>
        </w:r>
        <w:proofErr w:type="gramEnd"/>
        <w:r>
          <w:t xml:space="preserve">) method, which processes an array of promises, only resolving once all operations have finished. </w:t>
        </w:r>
      </w:ins>
    </w:p>
    <w:p w14:paraId="589B9A10" w14:textId="78DCD62F" w:rsidR="00621863" w:rsidDel="00FE0A40" w:rsidRDefault="009758E1" w:rsidP="009758E1">
      <w:pPr>
        <w:tabs>
          <w:tab w:val="center" w:pos="4513"/>
        </w:tabs>
        <w:rPr>
          <w:del w:id="146" w:author="John Hoopes (C)" w:date="2020-07-15T13:56:00Z"/>
        </w:rPr>
      </w:pPr>
      <w:del w:id="147" w:author="John Hoopes (C)" w:date="2020-07-15T13:56:00Z">
        <w:r w:rsidDel="00FE0A40">
          <w:delText>If a</w:delText>
        </w:r>
        <w:r w:rsidR="00831B99" w:rsidDel="00FE0A40">
          <w:delText>n app</w:delText>
        </w:r>
        <w:r w:rsidR="00551789" w:rsidDel="00FE0A40">
          <w:delText xml:space="preserve"> </w:delText>
        </w:r>
        <w:r w:rsidDel="00FE0A40">
          <w:delText xml:space="preserve">is drawing data from multiple sources, developers </w:delText>
        </w:r>
        <w:r w:rsidR="00E27008" w:rsidDel="00FE0A40">
          <w:delText>must</w:delText>
        </w:r>
        <w:r w:rsidDel="00FE0A40">
          <w:delText xml:space="preserve"> ensure that </w:delText>
        </w:r>
        <w:r w:rsidR="004A78DA" w:rsidDel="00FE0A40">
          <w:delText>th</w:delText>
        </w:r>
        <w:r w:rsidR="00797C95" w:rsidDel="00FE0A40">
          <w:delText xml:space="preserve">eir </w:delText>
        </w:r>
        <w:r w:rsidDel="00FE0A40">
          <w:delText xml:space="preserve">requests </w:delText>
        </w:r>
        <w:r w:rsidR="00551789" w:rsidDel="00FE0A40">
          <w:delText xml:space="preserve">are ordered in </w:delText>
        </w:r>
        <w:r w:rsidR="00F40CF7" w:rsidDel="00FE0A40">
          <w:delText>the right</w:delText>
        </w:r>
        <w:r w:rsidR="00B37998" w:rsidDel="00FE0A40">
          <w:delText xml:space="preserve"> way</w:delText>
        </w:r>
        <w:r w:rsidDel="00FE0A40">
          <w:delText xml:space="preserve">. </w:delText>
        </w:r>
        <w:r w:rsidR="00472701" w:rsidDel="00FE0A40">
          <w:delText xml:space="preserve">Successful integration of all assets does not </w:delText>
        </w:r>
        <w:r w:rsidR="00190CA1" w:rsidDel="00FE0A40">
          <w:delText xml:space="preserve">result in a seamless UX, so there is often </w:delText>
        </w:r>
        <w:r w:rsidR="00AC11AB" w:rsidDel="00FE0A40">
          <w:delText xml:space="preserve">a </w:delText>
        </w:r>
        <w:r w:rsidR="009149F9" w:rsidDel="00FE0A40">
          <w:delText xml:space="preserve">trade-off between </w:delText>
        </w:r>
        <w:r w:rsidR="007C2DF2" w:rsidDel="00FE0A40">
          <w:delText xml:space="preserve">performance </w:delText>
        </w:r>
        <w:r w:rsidR="009149F9" w:rsidDel="00FE0A40">
          <w:delText>and</w:delText>
        </w:r>
        <w:r w:rsidR="007C2DF2" w:rsidDel="00FE0A40">
          <w:delText xml:space="preserve"> </w:delText>
        </w:r>
        <w:r w:rsidR="00751F91" w:rsidDel="00FE0A40">
          <w:delText xml:space="preserve">the level of </w:delText>
        </w:r>
        <w:r w:rsidR="007C2DF2" w:rsidDel="00FE0A40">
          <w:delText>detail</w:delText>
        </w:r>
        <w:r w:rsidR="00751F91" w:rsidDel="00FE0A40">
          <w:delText xml:space="preserve"> delivered</w:delText>
        </w:r>
        <w:r w:rsidR="007C2DF2" w:rsidDel="00FE0A40">
          <w:delText>.</w:delText>
        </w:r>
        <w:r w:rsidR="009149F9" w:rsidDel="00FE0A40">
          <w:delText xml:space="preserve"> </w:delText>
        </w:r>
      </w:del>
    </w:p>
    <w:p w14:paraId="10B21036" w14:textId="13721CBF" w:rsidR="008211D5" w:rsidDel="00FE0A40" w:rsidRDefault="009758E1" w:rsidP="00C65A7F">
      <w:pPr>
        <w:tabs>
          <w:tab w:val="center" w:pos="4513"/>
        </w:tabs>
        <w:rPr>
          <w:del w:id="148" w:author="John Hoopes (C)" w:date="2020-07-15T13:56:00Z"/>
        </w:rPr>
      </w:pPr>
      <w:del w:id="149" w:author="John Hoopes (C)" w:date="2020-07-15T13:56:00Z">
        <w:r w:rsidDel="00FE0A40">
          <w:delText xml:space="preserve">Calling disparate data formats, </w:delText>
        </w:r>
        <w:r w:rsidR="001103AE" w:rsidDel="00FE0A40">
          <w:delText xml:space="preserve">which </w:delText>
        </w:r>
        <w:r w:rsidDel="00FE0A40">
          <w:delText>must then be sorted and standardised to produce the required insights</w:delText>
        </w:r>
        <w:r w:rsidR="001103AE" w:rsidDel="00FE0A40">
          <w:delText xml:space="preserve">, requires </w:delText>
        </w:r>
        <w:r w:rsidDel="00FE0A40">
          <w:delText>a lot of coding and technical skill</w:delText>
        </w:r>
        <w:r w:rsidR="00C65A7F" w:rsidDel="00FE0A40">
          <w:delText>.</w:delText>
        </w:r>
        <w:r w:rsidR="00621863" w:rsidDel="00FE0A40">
          <w:delText xml:space="preserve"> Developers must </w:delText>
        </w:r>
        <w:r w:rsidR="00AC11AB" w:rsidDel="00FE0A40">
          <w:delText xml:space="preserve">therefore </w:delText>
        </w:r>
        <w:r w:rsidR="00B420EB" w:rsidDel="00FE0A40">
          <w:delText xml:space="preserve">be constantly mindful of the variations in the speed at which </w:delText>
        </w:r>
        <w:r w:rsidR="008211D5" w:rsidDel="00FE0A40">
          <w:delText xml:space="preserve">data loads, which will also dictate how they write their code. </w:delText>
        </w:r>
      </w:del>
    </w:p>
    <w:p w14:paraId="07AA0929" w14:textId="527E38AB" w:rsidR="00963F16" w:rsidRDefault="00C65A7F" w:rsidP="00C71AB1">
      <w:pPr>
        <w:tabs>
          <w:tab w:val="center" w:pos="4513"/>
        </w:tabs>
      </w:pPr>
      <w:r>
        <w:t xml:space="preserve">Understanding tooling and techniques is therefore essential. When it comes to asynchronous data, </w:t>
      </w:r>
      <w:r w:rsidR="00A71AFB">
        <w:t xml:space="preserve">for example, </w:t>
      </w:r>
      <w:r>
        <w:t>J</w:t>
      </w:r>
      <w:r w:rsidR="00A71AFB">
        <w:t>avaS</w:t>
      </w:r>
      <w:r>
        <w:t xml:space="preserve">cript </w:t>
      </w:r>
      <w:del w:id="150" w:author="John Hoopes (C)" w:date="2020-07-15T13:57:00Z">
        <w:r w:rsidDel="00FE0A40">
          <w:delText>is building</w:delText>
        </w:r>
      </w:del>
      <w:ins w:id="151" w:author="John Hoopes (C)" w:date="2020-07-15T13:57:00Z">
        <w:r w:rsidR="00FE0A40">
          <w:t>has</w:t>
        </w:r>
      </w:ins>
      <w:r>
        <w:t xml:space="preserve"> a lot of</w:t>
      </w:r>
      <w:r w:rsidR="0063051E">
        <w:t xml:space="preserve"> data management </w:t>
      </w:r>
      <w:r>
        <w:t>tools into the language itself</w:t>
      </w:r>
      <w:r w:rsidR="0063051E">
        <w:t xml:space="preserve">, </w:t>
      </w:r>
      <w:r w:rsidR="00C463DF">
        <w:t xml:space="preserve">which </w:t>
      </w:r>
      <w:r w:rsidR="0063051E">
        <w:t xml:space="preserve">can </w:t>
      </w:r>
      <w:r w:rsidR="0003277C">
        <w:t xml:space="preserve">vastly reduce the potential </w:t>
      </w:r>
      <w:del w:id="152" w:author="John Hoopes (C)" w:date="2020-07-15T13:57:00Z">
        <w:r w:rsidR="0003277C" w:rsidDel="00FE0A40">
          <w:delText>workload</w:delText>
        </w:r>
      </w:del>
      <w:ins w:id="153" w:author="John Hoopes (C)" w:date="2020-07-15T13:57:00Z">
        <w:r w:rsidR="00FE0A40">
          <w:t>complexity</w:t>
        </w:r>
      </w:ins>
      <w:ins w:id="154" w:author="John Hoopes (C)" w:date="2020-07-15T13:56:00Z">
        <w:r w:rsidR="00FE0A40">
          <w:t>, improve performance</w:t>
        </w:r>
      </w:ins>
      <w:del w:id="155" w:author="John Hoopes (C)" w:date="2020-07-15T13:56:00Z">
        <w:r w:rsidR="0003277C" w:rsidDel="00FE0A40">
          <w:delText>.</w:delText>
        </w:r>
      </w:del>
      <w:ins w:id="156" w:author="John Hoopes (C)" w:date="2020-07-15T13:57:00Z">
        <w:r w:rsidR="00FE0A40">
          <w:t>, and result in better applications.</w:t>
        </w:r>
      </w:ins>
    </w:p>
    <w:p w14:paraId="0C06C3CB" w14:textId="6B30AD54" w:rsidR="00D65981" w:rsidRPr="00400581" w:rsidRDefault="000815EB" w:rsidP="00C02653">
      <w:pPr>
        <w:pStyle w:val="ListParagraph"/>
        <w:numPr>
          <w:ilvl w:val="0"/>
          <w:numId w:val="2"/>
        </w:numPr>
        <w:tabs>
          <w:tab w:val="center" w:pos="4513"/>
        </w:tabs>
        <w:rPr>
          <w:b/>
          <w:bCs/>
        </w:rPr>
      </w:pPr>
      <w:r w:rsidRPr="00400581">
        <w:rPr>
          <w:b/>
          <w:bCs/>
        </w:rPr>
        <w:t xml:space="preserve">Don’t neglect </w:t>
      </w:r>
      <w:r w:rsidR="00A67489">
        <w:rPr>
          <w:b/>
          <w:bCs/>
        </w:rPr>
        <w:t>platforms</w:t>
      </w:r>
    </w:p>
    <w:p w14:paraId="31B479BA" w14:textId="5EE51A60" w:rsidR="00C71AB1" w:rsidRDefault="001457F2" w:rsidP="000815EB">
      <w:pPr>
        <w:tabs>
          <w:tab w:val="center" w:pos="4513"/>
        </w:tabs>
      </w:pPr>
      <w:r>
        <w:t xml:space="preserve">A key </w:t>
      </w:r>
      <w:del w:id="157" w:author="John Hoopes (C)" w:date="2020-07-15T16:42:00Z">
        <w:r w:rsidR="00BF28D8" w:rsidDel="00074802">
          <w:delText xml:space="preserve">UX </w:delText>
        </w:r>
      </w:del>
      <w:r w:rsidR="00BF28D8">
        <w:t>challenge fo</w:t>
      </w:r>
      <w:r w:rsidR="001F4E46">
        <w:t>r</w:t>
      </w:r>
      <w:ins w:id="158" w:author="John Hoopes (C)" w:date="2020-07-15T16:42:00Z">
        <w:r w:rsidR="00074802">
          <w:t xml:space="preserve"> designers and</w:t>
        </w:r>
      </w:ins>
      <w:r w:rsidR="00BF28D8">
        <w:t xml:space="preserve"> developers </w:t>
      </w:r>
      <w:r w:rsidR="001F4E46">
        <w:t xml:space="preserve">is </w:t>
      </w:r>
      <w:r w:rsidR="00733B71">
        <w:t>creating</w:t>
      </w:r>
      <w:r w:rsidR="001F4E46">
        <w:t xml:space="preserve"> a </w:t>
      </w:r>
      <w:del w:id="159" w:author="John Hoopes (C)" w:date="2020-07-15T16:43:00Z">
        <w:r w:rsidR="001F4E46" w:rsidDel="00074802">
          <w:delText>co</w:delText>
        </w:r>
        <w:r w:rsidR="00DD73FD" w:rsidDel="00074802">
          <w:delText>nsistent</w:delText>
        </w:r>
        <w:r w:rsidR="001F4E46" w:rsidDel="00074802">
          <w:delText xml:space="preserve"> </w:delText>
        </w:r>
      </w:del>
      <w:ins w:id="160" w:author="John Hoopes (C)" w:date="2020-07-15T16:43:00Z">
        <w:r w:rsidR="00074802">
          <w:t>coherent</w:t>
        </w:r>
        <w:r w:rsidR="00074802">
          <w:t xml:space="preserve"> </w:t>
        </w:r>
      </w:ins>
      <w:r w:rsidR="001F4E46">
        <w:t xml:space="preserve">experience across different </w:t>
      </w:r>
      <w:r w:rsidR="00A67489">
        <w:t>platforms</w:t>
      </w:r>
      <w:r w:rsidR="001F4E46">
        <w:t xml:space="preserve">. </w:t>
      </w:r>
      <w:r w:rsidR="004F57BD">
        <w:t xml:space="preserve">Building an incredible data visualisation </w:t>
      </w:r>
      <w:r w:rsidR="005B1758">
        <w:t>feature for a webpage might work well on a laptop screen, but how well does this translate wh</w:t>
      </w:r>
      <w:r w:rsidR="006D2F9D">
        <w:t xml:space="preserve">en viewed on a smartphone? </w:t>
      </w:r>
      <w:r w:rsidR="00C71AB1">
        <w:t>For B2B applications, use case</w:t>
      </w:r>
      <w:r w:rsidR="00B82D02">
        <w:t>s</w:t>
      </w:r>
      <w:r w:rsidR="00C71AB1">
        <w:t xml:space="preserve"> </w:t>
      </w:r>
      <w:r w:rsidR="00080968">
        <w:t>are generally</w:t>
      </w:r>
      <w:r w:rsidR="00371E58">
        <w:t xml:space="preserve"> geared toward </w:t>
      </w:r>
      <w:r w:rsidR="003124FC">
        <w:t xml:space="preserve">users sat </w:t>
      </w:r>
      <w:r w:rsidR="0065078E">
        <w:t>at a PC in an office. But increasingly,</w:t>
      </w:r>
      <w:r w:rsidR="00BC509E">
        <w:t xml:space="preserve"> </w:t>
      </w:r>
      <w:r w:rsidR="00080968">
        <w:t>compatibility</w:t>
      </w:r>
      <w:r w:rsidR="00A319CA">
        <w:t xml:space="preserve"> with</w:t>
      </w:r>
      <w:r w:rsidR="00080968">
        <w:t xml:space="preserve"> </w:t>
      </w:r>
      <w:r w:rsidR="004E757D">
        <w:t>portable devices, such as smartphones</w:t>
      </w:r>
      <w:r w:rsidR="00991EEE">
        <w:t xml:space="preserve">, </w:t>
      </w:r>
      <w:r w:rsidR="00A319CA">
        <w:t xml:space="preserve">is </w:t>
      </w:r>
      <w:r w:rsidR="009F0852">
        <w:t>a requirement</w:t>
      </w:r>
      <w:r w:rsidR="00991EEE">
        <w:t xml:space="preserve">. </w:t>
      </w:r>
    </w:p>
    <w:p w14:paraId="009952F6" w14:textId="7F6E5A74" w:rsidR="006F38A9" w:rsidRDefault="00C15FF4" w:rsidP="00A67489">
      <w:pPr>
        <w:tabs>
          <w:tab w:val="center" w:pos="4513"/>
        </w:tabs>
      </w:pPr>
      <w:r>
        <w:t>For</w:t>
      </w:r>
      <w:r w:rsidR="00E015C8">
        <w:t xml:space="preserve"> GIS developers</w:t>
      </w:r>
      <w:r>
        <w:t xml:space="preserve">, </w:t>
      </w:r>
      <w:r w:rsidR="008E6A43">
        <w:t xml:space="preserve">making compelling and usable </w:t>
      </w:r>
      <w:r w:rsidR="00A67489">
        <w:t xml:space="preserve">mapping data visualisations </w:t>
      </w:r>
      <w:r w:rsidR="00D27953">
        <w:t xml:space="preserve">that work on </w:t>
      </w:r>
      <w:r w:rsidR="00A67489">
        <w:t xml:space="preserve">mobile is particularly difficult. </w:t>
      </w:r>
      <w:r w:rsidR="00AA3548">
        <w:t>On a webpage,</w:t>
      </w:r>
      <w:ins w:id="161" w:author="John Hoopes (C)" w:date="2020-07-15T16:43:00Z">
        <w:r w:rsidR="00074802">
          <w:t xml:space="preserve"> hover states allow the app designers to provide users with </w:t>
        </w:r>
      </w:ins>
      <w:ins w:id="162" w:author="John Hoopes (C)" w:date="2020-07-15T16:44:00Z">
        <w:r w:rsidR="00074802">
          <w:t>interactivity that is crucial to UX – like</w:t>
        </w:r>
      </w:ins>
      <w:r w:rsidR="006F38A9">
        <w:t xml:space="preserve"> </w:t>
      </w:r>
      <w:r w:rsidR="002A42DF">
        <w:t>detailed contextual data</w:t>
      </w:r>
      <w:r w:rsidR="00301B7C">
        <w:t xml:space="preserve"> of a </w:t>
      </w:r>
      <w:r w:rsidR="002F3414">
        <w:t xml:space="preserve">geographical </w:t>
      </w:r>
      <w:r w:rsidR="00301B7C">
        <w:t>feature</w:t>
      </w:r>
      <w:r w:rsidR="002A42DF">
        <w:t xml:space="preserve"> </w:t>
      </w:r>
      <w:ins w:id="163" w:author="John Hoopes (C)" w:date="2020-07-15T16:44:00Z">
        <w:r w:rsidR="00074802">
          <w:t xml:space="preserve">shown in a </w:t>
        </w:r>
      </w:ins>
      <w:del w:id="164" w:author="John Hoopes (C)" w:date="2020-07-15T16:44:00Z">
        <w:r w:rsidR="002A42DF" w:rsidDel="00074802">
          <w:delText xml:space="preserve">can be delivered </w:delText>
        </w:r>
        <w:r w:rsidR="00AA3548" w:rsidDel="00074802">
          <w:delText xml:space="preserve">via an automatic </w:delText>
        </w:r>
      </w:del>
      <w:r w:rsidR="00AA3548">
        <w:t xml:space="preserve">pop-up, triggered by the </w:t>
      </w:r>
      <w:del w:id="165" w:author="John Hoopes (C)" w:date="2020-07-15T16:44:00Z">
        <w:r w:rsidR="00AA3548" w:rsidDel="00074802">
          <w:delText xml:space="preserve">hover state of a </w:delText>
        </w:r>
      </w:del>
      <w:r w:rsidR="00AA3548">
        <w:t>mouse</w:t>
      </w:r>
      <w:ins w:id="166" w:author="John Hoopes (C)" w:date="2020-07-15T16:44:00Z">
        <w:r w:rsidR="00074802">
          <w:t xml:space="preserve"> hovering on a </w:t>
        </w:r>
      </w:ins>
      <w:ins w:id="167" w:author="John Hoopes (C)" w:date="2020-07-15T16:45:00Z">
        <w:r w:rsidR="00074802">
          <w:t>map feature</w:t>
        </w:r>
      </w:ins>
      <w:r w:rsidR="00AA3548">
        <w:t>.</w:t>
      </w:r>
      <w:r w:rsidR="00301B7C">
        <w:t xml:space="preserve"> The same </w:t>
      </w:r>
      <w:r w:rsidR="0048639F">
        <w:t>visualisation on a mobile necessitate</w:t>
      </w:r>
      <w:r w:rsidR="008C7680">
        <w:t>s</w:t>
      </w:r>
      <w:r w:rsidR="0048639F">
        <w:t xml:space="preserve"> a ‘click or nothing’ </w:t>
      </w:r>
      <w:r w:rsidR="002F2A60">
        <w:t>scenario, which vastly impacts user experience</w:t>
      </w:r>
      <w:r w:rsidR="002229EE">
        <w:t xml:space="preserve"> and functionality.</w:t>
      </w:r>
      <w:ins w:id="168" w:author="John Hoopes (C)" w:date="2020-07-15T16:45:00Z">
        <w:r w:rsidR="00074802">
          <w:t xml:space="preserve"> </w:t>
        </w:r>
      </w:ins>
    </w:p>
    <w:p w14:paraId="4CE32F54" w14:textId="0FD2204A" w:rsidR="00A67489" w:rsidRDefault="00A67489" w:rsidP="00A67489">
      <w:pPr>
        <w:tabs>
          <w:tab w:val="center" w:pos="4513"/>
        </w:tabs>
        <w:rPr>
          <w:ins w:id="169" w:author="John Hoopes (C)" w:date="2020-07-15T16:47:00Z"/>
        </w:rPr>
      </w:pPr>
      <w:r>
        <w:lastRenderedPageBreak/>
        <w:t xml:space="preserve">Of course, it’s not possible to ignore mobile users, so design thinking must inform the early stages of any application that requires compelling data visualisations. </w:t>
      </w:r>
      <w:ins w:id="170" w:author="John Hoopes (C)" w:date="2020-07-15T16:46:00Z">
        <w:r w:rsidR="00074802">
          <w:t>Sometimes – especially with mapping visualisations meant to support routing or wayfinding – a mobile-first approach should be taken. Either way, think through the user needs early, and solicit feedback through user testing of</w:t>
        </w:r>
      </w:ins>
      <w:ins w:id="171" w:author="John Hoopes (C)" w:date="2020-07-15T16:47:00Z">
        <w:r w:rsidR="00074802">
          <w:t>ten.</w:t>
        </w:r>
      </w:ins>
      <w:del w:id="172" w:author="John Hoopes (C)" w:date="2020-07-15T16:46:00Z">
        <w:r w:rsidR="008C7680" w:rsidDel="00074802">
          <w:delText>And a</w:delText>
        </w:r>
        <w:r w:rsidR="002B5496" w:rsidDel="00074802">
          <w:delText xml:space="preserve">gain, we come back to </w:delText>
        </w:r>
        <w:r w:rsidR="008C7680" w:rsidDel="00074802">
          <w:delText xml:space="preserve">the importance of </w:delText>
        </w:r>
        <w:r w:rsidR="002B5496" w:rsidDel="00074802">
          <w:delText>validating the use case</w:delText>
        </w:r>
        <w:r w:rsidR="008C7680" w:rsidDel="00074802">
          <w:delText>.</w:delText>
        </w:r>
        <w:r w:rsidR="00F47527" w:rsidDel="00074802">
          <w:delText xml:space="preserve"> </w:delText>
        </w:r>
      </w:del>
    </w:p>
    <w:p w14:paraId="0B2D742D" w14:textId="77777777" w:rsidR="00074802" w:rsidRDefault="00074802" w:rsidP="00A67489">
      <w:pPr>
        <w:tabs>
          <w:tab w:val="center" w:pos="4513"/>
        </w:tabs>
      </w:pPr>
    </w:p>
    <w:p w14:paraId="79DD1D2D" w14:textId="3B57B59F" w:rsidR="00DF692E" w:rsidRDefault="00DF692E" w:rsidP="00A67489">
      <w:pPr>
        <w:tabs>
          <w:tab w:val="center" w:pos="4513"/>
        </w:tabs>
      </w:pPr>
      <w:r>
        <w:t>So, there you have it.</w:t>
      </w:r>
      <w:r w:rsidR="002265F8">
        <w:t xml:space="preserve"> </w:t>
      </w:r>
      <w:r w:rsidR="00FA3BAA">
        <w:t xml:space="preserve">Just a few tips to </w:t>
      </w:r>
      <w:r w:rsidR="00B714B9">
        <w:t>consider</w:t>
      </w:r>
      <w:r w:rsidR="00FA3BAA">
        <w:t xml:space="preserve"> before embarking on </w:t>
      </w:r>
      <w:r w:rsidR="00B714B9">
        <w:t xml:space="preserve">your journey to creating </w:t>
      </w:r>
      <w:r w:rsidR="00FA3BAA">
        <w:t>a location-based application</w:t>
      </w:r>
      <w:r w:rsidR="00B714B9">
        <w:t>.</w:t>
      </w:r>
      <w:r w:rsidR="002F5BD5">
        <w:t xml:space="preserve"> </w:t>
      </w:r>
    </w:p>
    <w:sectPr w:rsidR="00DF6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E0B19"/>
    <w:multiLevelType w:val="hybridMultilevel"/>
    <w:tmpl w:val="425A0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43BFA"/>
    <w:multiLevelType w:val="hybridMultilevel"/>
    <w:tmpl w:val="E2848B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hn Hoopes (C)">
    <w15:presenceInfo w15:providerId="AD" w15:userId="S::john.hoopes@os.uk::915e49df-778a-4492-b14c-6fac5f8c25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56"/>
    <w:rsid w:val="00007275"/>
    <w:rsid w:val="00014702"/>
    <w:rsid w:val="0003277C"/>
    <w:rsid w:val="00035106"/>
    <w:rsid w:val="00043C11"/>
    <w:rsid w:val="00063243"/>
    <w:rsid w:val="00071C3B"/>
    <w:rsid w:val="00073732"/>
    <w:rsid w:val="00074802"/>
    <w:rsid w:val="00075FD7"/>
    <w:rsid w:val="00080401"/>
    <w:rsid w:val="00080968"/>
    <w:rsid w:val="000815EB"/>
    <w:rsid w:val="00091BA9"/>
    <w:rsid w:val="00091D56"/>
    <w:rsid w:val="000A09F6"/>
    <w:rsid w:val="000A4C38"/>
    <w:rsid w:val="000B7A4A"/>
    <w:rsid w:val="000C2301"/>
    <w:rsid w:val="000C30E0"/>
    <w:rsid w:val="000F0188"/>
    <w:rsid w:val="0010557D"/>
    <w:rsid w:val="0010785C"/>
    <w:rsid w:val="001103AE"/>
    <w:rsid w:val="001110A9"/>
    <w:rsid w:val="00115C71"/>
    <w:rsid w:val="00116F2F"/>
    <w:rsid w:val="00122039"/>
    <w:rsid w:val="00126FCB"/>
    <w:rsid w:val="00133924"/>
    <w:rsid w:val="0014181E"/>
    <w:rsid w:val="001457F2"/>
    <w:rsid w:val="00165772"/>
    <w:rsid w:val="00166CA6"/>
    <w:rsid w:val="00177B20"/>
    <w:rsid w:val="0018220C"/>
    <w:rsid w:val="0018742B"/>
    <w:rsid w:val="00190CA1"/>
    <w:rsid w:val="001A43D5"/>
    <w:rsid w:val="001C6725"/>
    <w:rsid w:val="001E6C1D"/>
    <w:rsid w:val="001F4E46"/>
    <w:rsid w:val="00200EB8"/>
    <w:rsid w:val="002229EE"/>
    <w:rsid w:val="00225E9C"/>
    <w:rsid w:val="002265F8"/>
    <w:rsid w:val="00247699"/>
    <w:rsid w:val="002762E6"/>
    <w:rsid w:val="0028771A"/>
    <w:rsid w:val="002A42DF"/>
    <w:rsid w:val="002B5496"/>
    <w:rsid w:val="002C3E55"/>
    <w:rsid w:val="002E564A"/>
    <w:rsid w:val="002F2A60"/>
    <w:rsid w:val="002F2C20"/>
    <w:rsid w:val="002F3414"/>
    <w:rsid w:val="002F5BD5"/>
    <w:rsid w:val="00301B7C"/>
    <w:rsid w:val="003064A3"/>
    <w:rsid w:val="00307FC5"/>
    <w:rsid w:val="00310458"/>
    <w:rsid w:val="003124FC"/>
    <w:rsid w:val="00321030"/>
    <w:rsid w:val="00332E7E"/>
    <w:rsid w:val="00370D7D"/>
    <w:rsid w:val="00371E58"/>
    <w:rsid w:val="003737F1"/>
    <w:rsid w:val="003741F0"/>
    <w:rsid w:val="00384993"/>
    <w:rsid w:val="003858EF"/>
    <w:rsid w:val="003949F6"/>
    <w:rsid w:val="003A20F9"/>
    <w:rsid w:val="003B52BF"/>
    <w:rsid w:val="003C5338"/>
    <w:rsid w:val="003C5D35"/>
    <w:rsid w:val="003E5D25"/>
    <w:rsid w:val="003F2752"/>
    <w:rsid w:val="003F565D"/>
    <w:rsid w:val="00400581"/>
    <w:rsid w:val="00420695"/>
    <w:rsid w:val="004212E3"/>
    <w:rsid w:val="00421B54"/>
    <w:rsid w:val="00423BE0"/>
    <w:rsid w:val="004264AF"/>
    <w:rsid w:val="00433F34"/>
    <w:rsid w:val="00443EE7"/>
    <w:rsid w:val="00456636"/>
    <w:rsid w:val="00465837"/>
    <w:rsid w:val="00472701"/>
    <w:rsid w:val="0048639F"/>
    <w:rsid w:val="004951C0"/>
    <w:rsid w:val="00495556"/>
    <w:rsid w:val="0049599A"/>
    <w:rsid w:val="004A6105"/>
    <w:rsid w:val="004A78DA"/>
    <w:rsid w:val="004A7AE7"/>
    <w:rsid w:val="004B4841"/>
    <w:rsid w:val="004D06FF"/>
    <w:rsid w:val="004E757D"/>
    <w:rsid w:val="004F1C8E"/>
    <w:rsid w:val="004F57BD"/>
    <w:rsid w:val="004F5927"/>
    <w:rsid w:val="004F5D4F"/>
    <w:rsid w:val="00527661"/>
    <w:rsid w:val="00543FC6"/>
    <w:rsid w:val="005441C4"/>
    <w:rsid w:val="00551789"/>
    <w:rsid w:val="0055326E"/>
    <w:rsid w:val="005658A0"/>
    <w:rsid w:val="00565EA0"/>
    <w:rsid w:val="00571FFC"/>
    <w:rsid w:val="005772BB"/>
    <w:rsid w:val="00580A3E"/>
    <w:rsid w:val="005910E1"/>
    <w:rsid w:val="005933A5"/>
    <w:rsid w:val="005942F2"/>
    <w:rsid w:val="00597EAD"/>
    <w:rsid w:val="005B1758"/>
    <w:rsid w:val="005C0243"/>
    <w:rsid w:val="005C162D"/>
    <w:rsid w:val="005C5468"/>
    <w:rsid w:val="005D0510"/>
    <w:rsid w:val="005D35D9"/>
    <w:rsid w:val="005D59AC"/>
    <w:rsid w:val="005E117F"/>
    <w:rsid w:val="005E41B8"/>
    <w:rsid w:val="00602427"/>
    <w:rsid w:val="0060356B"/>
    <w:rsid w:val="00614A3F"/>
    <w:rsid w:val="00620D20"/>
    <w:rsid w:val="00621863"/>
    <w:rsid w:val="006266B1"/>
    <w:rsid w:val="0063051E"/>
    <w:rsid w:val="00631036"/>
    <w:rsid w:val="00646980"/>
    <w:rsid w:val="0065078E"/>
    <w:rsid w:val="006616FB"/>
    <w:rsid w:val="00662C2A"/>
    <w:rsid w:val="00667B54"/>
    <w:rsid w:val="006755BC"/>
    <w:rsid w:val="006779C7"/>
    <w:rsid w:val="00677A81"/>
    <w:rsid w:val="00680567"/>
    <w:rsid w:val="00681DCE"/>
    <w:rsid w:val="00690D1B"/>
    <w:rsid w:val="00691225"/>
    <w:rsid w:val="006940D5"/>
    <w:rsid w:val="00694D28"/>
    <w:rsid w:val="006968EA"/>
    <w:rsid w:val="006A4679"/>
    <w:rsid w:val="006A7886"/>
    <w:rsid w:val="006B00E2"/>
    <w:rsid w:val="006B6FD6"/>
    <w:rsid w:val="006B6FEF"/>
    <w:rsid w:val="006C20D2"/>
    <w:rsid w:val="006C3137"/>
    <w:rsid w:val="006D2F9D"/>
    <w:rsid w:val="006D70BB"/>
    <w:rsid w:val="006F38A9"/>
    <w:rsid w:val="006F73BB"/>
    <w:rsid w:val="0070024D"/>
    <w:rsid w:val="00710665"/>
    <w:rsid w:val="00717497"/>
    <w:rsid w:val="00730391"/>
    <w:rsid w:val="00733B71"/>
    <w:rsid w:val="00743133"/>
    <w:rsid w:val="00751F91"/>
    <w:rsid w:val="00764CFC"/>
    <w:rsid w:val="00765149"/>
    <w:rsid w:val="00770E4E"/>
    <w:rsid w:val="007739F2"/>
    <w:rsid w:val="007800A3"/>
    <w:rsid w:val="007825FB"/>
    <w:rsid w:val="007922B2"/>
    <w:rsid w:val="00792F42"/>
    <w:rsid w:val="00793A75"/>
    <w:rsid w:val="00797C95"/>
    <w:rsid w:val="007B2DFE"/>
    <w:rsid w:val="007C2CBC"/>
    <w:rsid w:val="007C2DF2"/>
    <w:rsid w:val="007E77A8"/>
    <w:rsid w:val="007F39A3"/>
    <w:rsid w:val="008211D5"/>
    <w:rsid w:val="00821777"/>
    <w:rsid w:val="00825786"/>
    <w:rsid w:val="00826028"/>
    <w:rsid w:val="00831B99"/>
    <w:rsid w:val="00832DDA"/>
    <w:rsid w:val="00836142"/>
    <w:rsid w:val="00843AF8"/>
    <w:rsid w:val="0084752D"/>
    <w:rsid w:val="00870366"/>
    <w:rsid w:val="00886D9C"/>
    <w:rsid w:val="00894D2A"/>
    <w:rsid w:val="00897464"/>
    <w:rsid w:val="008B2396"/>
    <w:rsid w:val="008B2FCE"/>
    <w:rsid w:val="008B4BA1"/>
    <w:rsid w:val="008B5201"/>
    <w:rsid w:val="008B77A5"/>
    <w:rsid w:val="008C3F8C"/>
    <w:rsid w:val="008C3FE8"/>
    <w:rsid w:val="008C7680"/>
    <w:rsid w:val="008D4545"/>
    <w:rsid w:val="008E6A43"/>
    <w:rsid w:val="00902A2B"/>
    <w:rsid w:val="00910BA0"/>
    <w:rsid w:val="009149F9"/>
    <w:rsid w:val="009311DB"/>
    <w:rsid w:val="009357DF"/>
    <w:rsid w:val="00950B59"/>
    <w:rsid w:val="00950DBA"/>
    <w:rsid w:val="00963F16"/>
    <w:rsid w:val="009678D5"/>
    <w:rsid w:val="009758E1"/>
    <w:rsid w:val="00975D4D"/>
    <w:rsid w:val="00982DE3"/>
    <w:rsid w:val="00991EEE"/>
    <w:rsid w:val="00995C5C"/>
    <w:rsid w:val="009A01BB"/>
    <w:rsid w:val="009A68C8"/>
    <w:rsid w:val="009A6E2A"/>
    <w:rsid w:val="009B3D8B"/>
    <w:rsid w:val="009B611E"/>
    <w:rsid w:val="009C4654"/>
    <w:rsid w:val="009F0852"/>
    <w:rsid w:val="009F4608"/>
    <w:rsid w:val="00A0028F"/>
    <w:rsid w:val="00A021C0"/>
    <w:rsid w:val="00A15CF5"/>
    <w:rsid w:val="00A17B61"/>
    <w:rsid w:val="00A26533"/>
    <w:rsid w:val="00A319CA"/>
    <w:rsid w:val="00A40DAC"/>
    <w:rsid w:val="00A42530"/>
    <w:rsid w:val="00A43828"/>
    <w:rsid w:val="00A62D09"/>
    <w:rsid w:val="00A63E12"/>
    <w:rsid w:val="00A652F8"/>
    <w:rsid w:val="00A66B75"/>
    <w:rsid w:val="00A67489"/>
    <w:rsid w:val="00A71AFB"/>
    <w:rsid w:val="00A73128"/>
    <w:rsid w:val="00AA060D"/>
    <w:rsid w:val="00AA3548"/>
    <w:rsid w:val="00AA5E03"/>
    <w:rsid w:val="00AA6C62"/>
    <w:rsid w:val="00AA7852"/>
    <w:rsid w:val="00AB2D4E"/>
    <w:rsid w:val="00AC11AB"/>
    <w:rsid w:val="00AD027D"/>
    <w:rsid w:val="00AF5E25"/>
    <w:rsid w:val="00B11618"/>
    <w:rsid w:val="00B11CFE"/>
    <w:rsid w:val="00B12140"/>
    <w:rsid w:val="00B12490"/>
    <w:rsid w:val="00B133EE"/>
    <w:rsid w:val="00B16AC6"/>
    <w:rsid w:val="00B24F67"/>
    <w:rsid w:val="00B37998"/>
    <w:rsid w:val="00B41820"/>
    <w:rsid w:val="00B420EB"/>
    <w:rsid w:val="00B43A95"/>
    <w:rsid w:val="00B442F1"/>
    <w:rsid w:val="00B44652"/>
    <w:rsid w:val="00B469BE"/>
    <w:rsid w:val="00B51E29"/>
    <w:rsid w:val="00B52001"/>
    <w:rsid w:val="00B56AF2"/>
    <w:rsid w:val="00B60C2D"/>
    <w:rsid w:val="00B714B9"/>
    <w:rsid w:val="00B71B87"/>
    <w:rsid w:val="00B75395"/>
    <w:rsid w:val="00B7784C"/>
    <w:rsid w:val="00B80BCC"/>
    <w:rsid w:val="00B82D02"/>
    <w:rsid w:val="00B8303B"/>
    <w:rsid w:val="00B9568B"/>
    <w:rsid w:val="00BA74E4"/>
    <w:rsid w:val="00BC285A"/>
    <w:rsid w:val="00BC509E"/>
    <w:rsid w:val="00BC6107"/>
    <w:rsid w:val="00BE7F14"/>
    <w:rsid w:val="00BF071F"/>
    <w:rsid w:val="00BF1923"/>
    <w:rsid w:val="00BF28D8"/>
    <w:rsid w:val="00BF7021"/>
    <w:rsid w:val="00C0057C"/>
    <w:rsid w:val="00C02653"/>
    <w:rsid w:val="00C1253B"/>
    <w:rsid w:val="00C15FF4"/>
    <w:rsid w:val="00C16362"/>
    <w:rsid w:val="00C24E9C"/>
    <w:rsid w:val="00C24F63"/>
    <w:rsid w:val="00C27FA7"/>
    <w:rsid w:val="00C30477"/>
    <w:rsid w:val="00C463DF"/>
    <w:rsid w:val="00C62E57"/>
    <w:rsid w:val="00C63881"/>
    <w:rsid w:val="00C656F2"/>
    <w:rsid w:val="00C65A7F"/>
    <w:rsid w:val="00C70859"/>
    <w:rsid w:val="00C70F12"/>
    <w:rsid w:val="00C71AB1"/>
    <w:rsid w:val="00C80275"/>
    <w:rsid w:val="00C93DE2"/>
    <w:rsid w:val="00C952BA"/>
    <w:rsid w:val="00CA6E70"/>
    <w:rsid w:val="00CB29C4"/>
    <w:rsid w:val="00CC16A7"/>
    <w:rsid w:val="00CD1021"/>
    <w:rsid w:val="00CD556C"/>
    <w:rsid w:val="00D0366C"/>
    <w:rsid w:val="00D05CD1"/>
    <w:rsid w:val="00D23187"/>
    <w:rsid w:val="00D25C70"/>
    <w:rsid w:val="00D26C6E"/>
    <w:rsid w:val="00D27953"/>
    <w:rsid w:val="00D34BAD"/>
    <w:rsid w:val="00D3545B"/>
    <w:rsid w:val="00D36932"/>
    <w:rsid w:val="00D40344"/>
    <w:rsid w:val="00D434EC"/>
    <w:rsid w:val="00D62895"/>
    <w:rsid w:val="00D65981"/>
    <w:rsid w:val="00D75305"/>
    <w:rsid w:val="00D75A37"/>
    <w:rsid w:val="00D77725"/>
    <w:rsid w:val="00D90655"/>
    <w:rsid w:val="00D95D75"/>
    <w:rsid w:val="00DA0B79"/>
    <w:rsid w:val="00DA7FAE"/>
    <w:rsid w:val="00DC2B7C"/>
    <w:rsid w:val="00DD2FDE"/>
    <w:rsid w:val="00DD73FD"/>
    <w:rsid w:val="00DF692E"/>
    <w:rsid w:val="00E01455"/>
    <w:rsid w:val="00E015C8"/>
    <w:rsid w:val="00E01D93"/>
    <w:rsid w:val="00E21366"/>
    <w:rsid w:val="00E27008"/>
    <w:rsid w:val="00E31357"/>
    <w:rsid w:val="00E34601"/>
    <w:rsid w:val="00E431DF"/>
    <w:rsid w:val="00E51B17"/>
    <w:rsid w:val="00E84EA2"/>
    <w:rsid w:val="00E9444E"/>
    <w:rsid w:val="00E97777"/>
    <w:rsid w:val="00EB4699"/>
    <w:rsid w:val="00EB507E"/>
    <w:rsid w:val="00EC0BDF"/>
    <w:rsid w:val="00ED25F0"/>
    <w:rsid w:val="00ED5E2C"/>
    <w:rsid w:val="00EE6361"/>
    <w:rsid w:val="00EF1E84"/>
    <w:rsid w:val="00F01B95"/>
    <w:rsid w:val="00F14BB5"/>
    <w:rsid w:val="00F27F2C"/>
    <w:rsid w:val="00F40CF7"/>
    <w:rsid w:val="00F42A02"/>
    <w:rsid w:val="00F4691B"/>
    <w:rsid w:val="00F47527"/>
    <w:rsid w:val="00F80FE7"/>
    <w:rsid w:val="00F82E66"/>
    <w:rsid w:val="00F849E8"/>
    <w:rsid w:val="00F93CAE"/>
    <w:rsid w:val="00FA3BAA"/>
    <w:rsid w:val="00FB3A0D"/>
    <w:rsid w:val="00FB7604"/>
    <w:rsid w:val="00FC5EF6"/>
    <w:rsid w:val="00FE0A40"/>
    <w:rsid w:val="00FE3178"/>
    <w:rsid w:val="00F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752D"/>
  <w15:chartTrackingRefBased/>
  <w15:docId w15:val="{5E051A09-6603-4342-B7B3-DBF081A8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FE8"/>
    <w:pPr>
      <w:ind w:left="720"/>
      <w:contextualSpacing/>
    </w:pPr>
  </w:style>
  <w:style w:type="paragraph" w:customStyle="1" w:styleId="xmsolistparagraph">
    <w:name w:val="x_msolistparagraph"/>
    <w:basedOn w:val="Normal"/>
    <w:rsid w:val="00982DE3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9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9B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E0A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4F7A0396AA0D478B3C19FD9DB99E2A" ma:contentTypeVersion="13" ma:contentTypeDescription="Create a new document." ma:contentTypeScope="" ma:versionID="7faffa790b8b80d644dfa1efa9d30971">
  <xsd:schema xmlns:xsd="http://www.w3.org/2001/XMLSchema" xmlns:xs="http://www.w3.org/2001/XMLSchema" xmlns:p="http://schemas.microsoft.com/office/2006/metadata/properties" xmlns:ns3="e7a585c3-3afc-44e9-b524-8acbba41206c" xmlns:ns4="4f17076f-2a19-4d54-8abd-8e65dfcb8b5c" targetNamespace="http://schemas.microsoft.com/office/2006/metadata/properties" ma:root="true" ma:fieldsID="f8b9fd4c7f94811ee179be8a9fe096dd" ns3:_="" ns4:_="">
    <xsd:import namespace="e7a585c3-3afc-44e9-b524-8acbba41206c"/>
    <xsd:import namespace="4f17076f-2a19-4d54-8abd-8e65dfcb8b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585c3-3afc-44e9-b524-8acbba4120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7076f-2a19-4d54-8abd-8e65dfcb8b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76BEB9-F3AB-48DC-9AC3-B591E88D8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a585c3-3afc-44e9-b524-8acbba41206c"/>
    <ds:schemaRef ds:uri="4f17076f-2a19-4d54-8abd-8e65dfcb8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DC2AAE-7110-46B6-83B5-7D564FD3FF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46FF8F-F22B-4DFE-B4BB-0B7F0A54C0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1636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Jackson</dc:creator>
  <cp:keywords/>
  <dc:description/>
  <cp:lastModifiedBy>John Hoopes (C)</cp:lastModifiedBy>
  <cp:revision>6</cp:revision>
  <dcterms:created xsi:type="dcterms:W3CDTF">2020-07-15T11:00:00Z</dcterms:created>
  <dcterms:modified xsi:type="dcterms:W3CDTF">2020-07-15T15:51:00Z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0x010100664F7A0396AA0D478B3C19FD9DB99E2A</vt:lpwstr>
  </property>
</Properties>
</file>